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ADAC43" w14:textId="7AE1440B" w:rsidR="005651F5" w:rsidRDefault="6FD0D5DC" w:rsidP="3F922DC3">
      <w:pPr>
        <w:spacing w:after="0"/>
        <w:jc w:val="center"/>
      </w:pPr>
      <w:r w:rsidRPr="3F922DC3"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</w:rPr>
        <w:t>Sistemas Transaccionales-Taller 1</w:t>
      </w:r>
    </w:p>
    <w:p w14:paraId="096CF74A" w14:textId="58D34657" w:rsidR="005651F5" w:rsidRDefault="005651F5" w:rsidP="3F922DC3">
      <w:pPr>
        <w:spacing w:after="0"/>
        <w:jc w:val="center"/>
      </w:pPr>
    </w:p>
    <w:p w14:paraId="6287CCEC" w14:textId="4EE7E141" w:rsidR="005651F5" w:rsidRDefault="6FD0D5DC" w:rsidP="3F922DC3">
      <w:pPr>
        <w:spacing w:after="0"/>
        <w:jc w:val="center"/>
      </w:pPr>
      <w:r w:rsidRPr="3F922DC3"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</w:rPr>
        <w:t>Grupo 10</w:t>
      </w:r>
    </w:p>
    <w:p w14:paraId="40748508" w14:textId="1099283C" w:rsidR="005651F5" w:rsidRDefault="005651F5"/>
    <w:p w14:paraId="0C925EFC" w14:textId="6E5ACC7D" w:rsidR="005651F5" w:rsidRDefault="6FD0D5DC" w:rsidP="3F922DC3">
      <w:pPr>
        <w:spacing w:after="0"/>
        <w:jc w:val="center"/>
      </w:pPr>
      <w:r w:rsidRPr="3F922DC3"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</w:rPr>
        <w:t>David Alfonso Perez Rojas-202316091</w:t>
      </w:r>
    </w:p>
    <w:p w14:paraId="5E9F3983" w14:textId="781AB931" w:rsidR="005651F5" w:rsidRDefault="6FD0D5DC" w:rsidP="3F922DC3">
      <w:pPr>
        <w:spacing w:after="0"/>
        <w:jc w:val="center"/>
      </w:pPr>
      <w:r w:rsidRPr="3F922DC3"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</w:rPr>
        <w:t>Jose Alejandro Rojas Zapata-202313911</w:t>
      </w:r>
    </w:p>
    <w:p w14:paraId="2B42E644" w14:textId="02F81216" w:rsidR="005651F5" w:rsidRDefault="6FD0D5DC" w:rsidP="3F922DC3">
      <w:pPr>
        <w:spacing w:after="0"/>
        <w:jc w:val="center"/>
      </w:pPr>
      <w:r w:rsidRPr="3F922DC3"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</w:rPr>
        <w:t>Tomás Acosta Romero-202310218</w:t>
      </w:r>
    </w:p>
    <w:p w14:paraId="49543355" w14:textId="39CFE034" w:rsidR="3F922DC3" w:rsidRDefault="3F922DC3" w:rsidP="3F922DC3">
      <w:pPr>
        <w:spacing w:after="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</w:rPr>
      </w:pPr>
    </w:p>
    <w:p w14:paraId="5B6DAB77" w14:textId="1BE2540D" w:rsidR="6FD0D5DC" w:rsidRDefault="6FD0D5DC" w:rsidP="3F922DC3">
      <w:pPr>
        <w:spacing w:after="0"/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</w:rPr>
      </w:pPr>
      <w:r w:rsidRPr="3F922DC3"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</w:rPr>
        <w:t>1.UML</w:t>
      </w:r>
    </w:p>
    <w:p w14:paraId="3EAEB765" w14:textId="139388EB" w:rsidR="6FD0D5DC" w:rsidRDefault="6FD0D5DC" w:rsidP="3F922DC3">
      <w:pPr>
        <w:spacing w:after="0"/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</w:rPr>
      </w:pPr>
      <w:r>
        <w:rPr>
          <w:noProof/>
        </w:rPr>
        <w:drawing>
          <wp:inline distT="0" distB="0" distL="0" distR="0" wp14:anchorId="588A841E" wp14:editId="210E5849">
            <wp:extent cx="5619752" cy="3067050"/>
            <wp:effectExtent l="0" t="0" r="0" b="0"/>
            <wp:docPr id="1529851691" name="Picture 15298516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985169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752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27CC51F" w:rsidRPr="3EA7D0DF"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</w:rPr>
        <w:t xml:space="preserve">2.Diagrama Entidad </w:t>
      </w:r>
      <w:r w:rsidR="1C26B89F" w:rsidRPr="3EA7D0DF"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</w:rPr>
        <w:t>Relación</w:t>
      </w:r>
    </w:p>
    <w:p w14:paraId="5B6BC336" w14:textId="45B4585D" w:rsidR="25E40C2F" w:rsidRDefault="0218A964" w:rsidP="3EA7D0DF">
      <w:pPr>
        <w:spacing w:after="0"/>
      </w:pPr>
      <w:r>
        <w:rPr>
          <w:noProof/>
        </w:rPr>
        <w:drawing>
          <wp:inline distT="0" distB="0" distL="0" distR="0" wp14:anchorId="015BB81F" wp14:editId="4078AF20">
            <wp:extent cx="5619752" cy="4029075"/>
            <wp:effectExtent l="0" t="0" r="0" b="0"/>
            <wp:docPr id="460134017" name="Picture 4601340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752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5B887" w14:textId="22FBE9EA" w:rsidR="027CC51F" w:rsidRDefault="027CC51F" w:rsidP="322F9D7F">
      <w:pPr>
        <w:spacing w:after="0"/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</w:rPr>
      </w:pPr>
      <w:r w:rsidRPr="60572459"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</w:rPr>
        <w:t>3.Relaciones</w:t>
      </w:r>
    </w:p>
    <w:p w14:paraId="6F3B80E8" w14:textId="054D1C2E" w:rsidR="322F9D7F" w:rsidRDefault="322F9D7F" w:rsidP="60572459">
      <w:pPr>
        <w:spacing w:after="0"/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</w:rPr>
      </w:pPr>
    </w:p>
    <w:p w14:paraId="24581245" w14:textId="0D7E6C28" w:rsidR="322F9D7F" w:rsidRDefault="027CC51F" w:rsidP="60572459">
      <w:pPr>
        <w:spacing w:after="0"/>
      </w:pPr>
      <w:r w:rsidRPr="60572459"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</w:rPr>
        <w:t>Ciudad</w:t>
      </w:r>
    </w:p>
    <w:p w14:paraId="7CC33848" w14:textId="74DF309F" w:rsidR="322F9D7F" w:rsidRDefault="027CC51F" w:rsidP="60572459">
      <w:pPr>
        <w:spacing w:after="0"/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</w:rPr>
      </w:pPr>
      <w:r w:rsidRPr="60572459"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</w:rPr>
        <w:t>Llave:</w:t>
      </w:r>
      <w:r w:rsidR="25EFF4DE" w:rsidRPr="60572459"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</w:rPr>
        <w:t xml:space="preserve"> </w:t>
      </w:r>
      <w:r w:rsidR="462BDA33" w:rsidRPr="60572459"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</w:rPr>
        <w:t>código</w:t>
      </w:r>
      <w:r w:rsidR="2627619B" w:rsidRPr="60572459"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</w:rPr>
        <w:t xml:space="preserve"> </w:t>
      </w:r>
      <w:r w:rsidRPr="60572459"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</w:rPr>
        <w:t>postal</w:t>
      </w:r>
    </w:p>
    <w:p w14:paraId="376C48E2" w14:textId="6DD435B4" w:rsidR="322F9D7F" w:rsidRDefault="322F9D7F" w:rsidP="60572459">
      <w:pPr>
        <w:spacing w:after="0"/>
      </w:pPr>
    </w:p>
    <w:tbl>
      <w:tblPr>
        <w:tblW w:w="6564" w:type="dxa"/>
        <w:tblLayout w:type="fixed"/>
        <w:tblLook w:val="06A0" w:firstRow="1" w:lastRow="0" w:firstColumn="1" w:lastColumn="0" w:noHBand="1" w:noVBand="1"/>
      </w:tblPr>
      <w:tblGrid>
        <w:gridCol w:w="3282"/>
        <w:gridCol w:w="3282"/>
      </w:tblGrid>
      <w:tr w:rsidR="00BD50E2" w14:paraId="0D830A29" w14:textId="7A8855E9" w:rsidTr="00BD50E2">
        <w:trPr>
          <w:trHeight w:val="303"/>
        </w:trPr>
        <w:tc>
          <w:tcPr>
            <w:tcW w:w="328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1EC2F" w14:textId="50857E8D" w:rsidR="00BD50E2" w:rsidRDefault="00BD50E2" w:rsidP="60572459">
            <w:pPr>
              <w:spacing w:after="0"/>
              <w:rPr>
                <w:rFonts w:ascii="Times New Roman" w:eastAsia="Times New Roman" w:hAnsi="Times New Roman" w:cs="Times New Roman"/>
                <w:b/>
                <w:color w:val="000000" w:themeColor="text1"/>
                <w:sz w:val="22"/>
                <w:szCs w:val="22"/>
              </w:rPr>
            </w:pPr>
            <w:r w:rsidRPr="3639A3E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Codigo Postal</w:t>
            </w:r>
          </w:p>
        </w:tc>
        <w:tc>
          <w:tcPr>
            <w:tcW w:w="328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96553" w14:textId="6CA3990A" w:rsidR="00BD50E2" w:rsidRDefault="00BD50E2" w:rsidP="60572459">
            <w:pPr>
              <w:spacing w:after="0"/>
            </w:pPr>
            <w:r w:rsidRPr="6057245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Nombre</w:t>
            </w:r>
          </w:p>
        </w:tc>
      </w:tr>
      <w:tr w:rsidR="00BD50E2" w14:paraId="6F318E2D" w14:textId="0415A3AD" w:rsidTr="00BD50E2">
        <w:trPr>
          <w:trHeight w:val="303"/>
        </w:trPr>
        <w:tc>
          <w:tcPr>
            <w:tcW w:w="328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3AAD4" w14:textId="56B82ECF" w:rsidR="00BD50E2" w:rsidRDefault="00BD50E2" w:rsidP="60572459">
            <w:pPr>
              <w:spacing w:after="0"/>
            </w:pPr>
            <w:r w:rsidRPr="60572459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PK,NN</w:t>
            </w:r>
          </w:p>
        </w:tc>
        <w:tc>
          <w:tcPr>
            <w:tcW w:w="328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014C8" w14:textId="738835A8" w:rsidR="00BD50E2" w:rsidRDefault="00BD50E2" w:rsidP="60572459">
            <w:pPr>
              <w:spacing w:after="0"/>
            </w:pPr>
            <w:r w:rsidRPr="60572459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NN</w:t>
            </w:r>
          </w:p>
        </w:tc>
      </w:tr>
      <w:tr w:rsidR="00BD50E2" w14:paraId="1E1BFEFA" w14:textId="71717821" w:rsidTr="00BD50E2">
        <w:trPr>
          <w:trHeight w:val="303"/>
        </w:trPr>
        <w:tc>
          <w:tcPr>
            <w:tcW w:w="328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27BF0" w14:textId="4A4AD721" w:rsidR="00BD50E2" w:rsidRDefault="00BD50E2" w:rsidP="60572459">
            <w:pPr>
              <w:spacing w:after="0"/>
            </w:pPr>
          </w:p>
        </w:tc>
        <w:tc>
          <w:tcPr>
            <w:tcW w:w="328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12F60" w14:textId="591DAE46" w:rsidR="00BD50E2" w:rsidRDefault="00BD50E2" w:rsidP="60572459">
            <w:pPr>
              <w:spacing w:after="0"/>
            </w:pPr>
          </w:p>
        </w:tc>
      </w:tr>
    </w:tbl>
    <w:p w14:paraId="0544BEC4" w14:textId="31334F13" w:rsidR="322F9D7F" w:rsidRDefault="322F9D7F" w:rsidP="60572459">
      <w:pPr>
        <w:spacing w:after="0"/>
      </w:pPr>
    </w:p>
    <w:p w14:paraId="342A33EA" w14:textId="1FC72C7C" w:rsidR="322F9D7F" w:rsidRDefault="70E18183" w:rsidP="60572459">
      <w:pPr>
        <w:spacing w:after="0"/>
      </w:pPr>
      <w:r w:rsidRPr="60572459"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</w:rPr>
        <w:t>Sucursal</w:t>
      </w:r>
    </w:p>
    <w:p w14:paraId="79EE76A6" w14:textId="57CBAA1E" w:rsidR="322F9D7F" w:rsidRDefault="70E18183" w:rsidP="60572459">
      <w:pPr>
        <w:spacing w:after="0"/>
      </w:pPr>
      <w:r w:rsidRPr="60572459"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</w:rPr>
        <w:t>Llave:ID</w:t>
      </w:r>
    </w:p>
    <w:p w14:paraId="3AD7745B" w14:textId="0BED74CE" w:rsidR="322F9D7F" w:rsidRDefault="322F9D7F" w:rsidP="60572459">
      <w:pPr>
        <w:spacing w:after="0"/>
      </w:pPr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1287"/>
        <w:gridCol w:w="1287"/>
        <w:gridCol w:w="1287"/>
        <w:gridCol w:w="1287"/>
        <w:gridCol w:w="1287"/>
        <w:gridCol w:w="1287"/>
      </w:tblGrid>
      <w:tr w:rsidR="60572459" w14:paraId="54672782" w14:textId="77777777" w:rsidTr="60572459">
        <w:trPr>
          <w:trHeight w:val="300"/>
        </w:trPr>
        <w:tc>
          <w:tcPr>
            <w:tcW w:w="128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6D6057" w14:textId="7A503D24" w:rsidR="60572459" w:rsidRDefault="60572459" w:rsidP="60572459">
            <w:pPr>
              <w:spacing w:after="0"/>
            </w:pPr>
            <w:r w:rsidRPr="6057245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ID</w:t>
            </w:r>
          </w:p>
        </w:tc>
        <w:tc>
          <w:tcPr>
            <w:tcW w:w="128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11AE9" w14:textId="6B0D2500" w:rsidR="60572459" w:rsidRDefault="60572459" w:rsidP="60572459">
            <w:pPr>
              <w:spacing w:after="0"/>
            </w:pPr>
            <w:r w:rsidRPr="6057245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Nombre</w:t>
            </w:r>
          </w:p>
        </w:tc>
        <w:tc>
          <w:tcPr>
            <w:tcW w:w="128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B36B37" w14:textId="68C9BBB3" w:rsidR="60572459" w:rsidRDefault="60572459" w:rsidP="60572459">
            <w:pPr>
              <w:spacing w:after="0"/>
            </w:pPr>
            <w:r w:rsidRPr="6057245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metrosCuadrados</w:t>
            </w:r>
          </w:p>
        </w:tc>
        <w:tc>
          <w:tcPr>
            <w:tcW w:w="128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624FD" w14:textId="7D3A14F5" w:rsidR="60572459" w:rsidRDefault="60572459" w:rsidP="60572459">
            <w:pPr>
              <w:spacing w:after="0"/>
            </w:pPr>
            <w:r w:rsidRPr="6057245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dirección</w:t>
            </w:r>
          </w:p>
        </w:tc>
        <w:tc>
          <w:tcPr>
            <w:tcW w:w="128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F6FE2" w14:textId="386B16FE" w:rsidR="60572459" w:rsidRDefault="60572459" w:rsidP="60572459">
            <w:pPr>
              <w:spacing w:after="0"/>
            </w:pPr>
            <w:r w:rsidRPr="6057245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teléfono</w:t>
            </w:r>
          </w:p>
        </w:tc>
        <w:tc>
          <w:tcPr>
            <w:tcW w:w="128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4114E" w14:textId="418A8C8D" w:rsidR="60572459" w:rsidRDefault="60572459" w:rsidP="60572459">
            <w:pPr>
              <w:spacing w:after="0"/>
            </w:pPr>
            <w:r w:rsidRPr="6057245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ciudad</w:t>
            </w:r>
          </w:p>
        </w:tc>
      </w:tr>
      <w:tr w:rsidR="60572459" w14:paraId="5ED7652B" w14:textId="77777777" w:rsidTr="60572459">
        <w:trPr>
          <w:trHeight w:val="300"/>
        </w:trPr>
        <w:tc>
          <w:tcPr>
            <w:tcW w:w="128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A7DC6" w14:textId="7BBB56E2" w:rsidR="60572459" w:rsidRDefault="60572459" w:rsidP="60572459">
            <w:pPr>
              <w:spacing w:after="0"/>
            </w:pPr>
            <w:r w:rsidRPr="60572459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PK,SA</w:t>
            </w:r>
          </w:p>
        </w:tc>
        <w:tc>
          <w:tcPr>
            <w:tcW w:w="128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B1E6C" w14:textId="3C76ACB6" w:rsidR="60572459" w:rsidRDefault="60572459" w:rsidP="60572459">
            <w:pPr>
              <w:spacing w:after="0"/>
            </w:pPr>
            <w:r w:rsidRPr="60572459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NN</w:t>
            </w:r>
          </w:p>
        </w:tc>
        <w:tc>
          <w:tcPr>
            <w:tcW w:w="128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ECE2D" w14:textId="4D7D90D4" w:rsidR="60572459" w:rsidRDefault="60572459" w:rsidP="60572459">
            <w:pPr>
              <w:spacing w:after="0"/>
            </w:pPr>
            <w:r w:rsidRPr="60572459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CK[0&gt;],NN</w:t>
            </w:r>
          </w:p>
        </w:tc>
        <w:tc>
          <w:tcPr>
            <w:tcW w:w="128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70ADB" w14:textId="00A804C8" w:rsidR="60572459" w:rsidRDefault="60572459" w:rsidP="60572459">
            <w:pPr>
              <w:spacing w:after="0"/>
            </w:pPr>
            <w:r w:rsidRPr="60572459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NN</w:t>
            </w:r>
          </w:p>
        </w:tc>
        <w:tc>
          <w:tcPr>
            <w:tcW w:w="128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21EA9" w14:textId="3511DE30" w:rsidR="60572459" w:rsidRDefault="60572459" w:rsidP="60572459">
            <w:pPr>
              <w:spacing w:after="0"/>
            </w:pPr>
            <w:r w:rsidRPr="60572459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NN</w:t>
            </w:r>
          </w:p>
        </w:tc>
        <w:tc>
          <w:tcPr>
            <w:tcW w:w="128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E6F9C" w14:textId="665D8974" w:rsidR="60572459" w:rsidRDefault="60572459" w:rsidP="60572459">
            <w:pPr>
              <w:spacing w:after="0"/>
            </w:pPr>
            <w:r w:rsidRPr="60572459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FK,NN</w:t>
            </w:r>
            <w:r>
              <w:br/>
            </w:r>
            <w:r w:rsidRPr="60572459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[Código postal,Ciudad]</w:t>
            </w:r>
          </w:p>
        </w:tc>
      </w:tr>
      <w:tr w:rsidR="60572459" w14:paraId="0E74EC0A" w14:textId="77777777" w:rsidTr="60572459">
        <w:trPr>
          <w:trHeight w:val="300"/>
        </w:trPr>
        <w:tc>
          <w:tcPr>
            <w:tcW w:w="128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1EC9D" w14:textId="7D0E09E0" w:rsidR="60572459" w:rsidRDefault="60572459" w:rsidP="60572459">
            <w:pPr>
              <w:spacing w:after="0"/>
            </w:pPr>
          </w:p>
        </w:tc>
        <w:tc>
          <w:tcPr>
            <w:tcW w:w="128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789F0" w14:textId="05C8401F" w:rsidR="60572459" w:rsidRDefault="60572459" w:rsidP="60572459">
            <w:pPr>
              <w:spacing w:after="0"/>
            </w:pPr>
          </w:p>
        </w:tc>
        <w:tc>
          <w:tcPr>
            <w:tcW w:w="128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E54DE" w14:textId="320A08B2" w:rsidR="60572459" w:rsidRDefault="60572459" w:rsidP="60572459">
            <w:pPr>
              <w:spacing w:after="0"/>
            </w:pPr>
          </w:p>
        </w:tc>
        <w:tc>
          <w:tcPr>
            <w:tcW w:w="128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264D1" w14:textId="12542991" w:rsidR="60572459" w:rsidRDefault="60572459" w:rsidP="60572459">
            <w:pPr>
              <w:spacing w:after="0"/>
            </w:pPr>
          </w:p>
        </w:tc>
        <w:tc>
          <w:tcPr>
            <w:tcW w:w="128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DD6D5" w14:textId="4C7E3669" w:rsidR="60572459" w:rsidRDefault="60572459" w:rsidP="60572459">
            <w:pPr>
              <w:spacing w:after="0"/>
            </w:pPr>
          </w:p>
        </w:tc>
        <w:tc>
          <w:tcPr>
            <w:tcW w:w="128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B81D0" w14:textId="670E8D14" w:rsidR="60572459" w:rsidRDefault="60572459" w:rsidP="60572459">
            <w:pPr>
              <w:spacing w:after="0"/>
            </w:pPr>
          </w:p>
        </w:tc>
      </w:tr>
    </w:tbl>
    <w:p w14:paraId="4A91EB5C" w14:textId="57A97C7C" w:rsidR="322F9D7F" w:rsidRDefault="322F9D7F" w:rsidP="60572459">
      <w:pPr>
        <w:spacing w:after="0"/>
      </w:pPr>
    </w:p>
    <w:p w14:paraId="4E0FB126" w14:textId="446E0C02" w:rsidR="322F9D7F" w:rsidRDefault="322F9D7F" w:rsidP="60572459">
      <w:pPr>
        <w:spacing w:after="0"/>
      </w:pPr>
    </w:p>
    <w:p w14:paraId="584F9484" w14:textId="4EDECB8E" w:rsidR="322F9D7F" w:rsidRDefault="70E18183" w:rsidP="60572459">
      <w:pPr>
        <w:spacing w:after="0"/>
      </w:pPr>
      <w:r w:rsidRPr="60572459"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</w:rPr>
        <w:t>INVENTARIO</w:t>
      </w:r>
    </w:p>
    <w:p w14:paraId="0E2833EE" w14:textId="79C0FDCA" w:rsidR="322F9D7F" w:rsidRDefault="70E18183" w:rsidP="60572459">
      <w:pPr>
        <w:spacing w:after="0"/>
      </w:pPr>
      <w:r w:rsidRPr="60572459"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</w:rPr>
        <w:t>Llave:</w:t>
      </w:r>
      <w:r w:rsidR="043FAE59" w:rsidRPr="60572459"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</w:rPr>
        <w:t xml:space="preserve"> </w:t>
      </w:r>
      <w:r w:rsidRPr="60572459"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</w:rPr>
        <w:t>Sucursal ID</w:t>
      </w:r>
    </w:p>
    <w:p w14:paraId="58C7EFAD" w14:textId="373F1979" w:rsidR="322F9D7F" w:rsidRDefault="322F9D7F" w:rsidP="60572459">
      <w:pPr>
        <w:spacing w:after="0"/>
      </w:pPr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4290"/>
        <w:gridCol w:w="4290"/>
      </w:tblGrid>
      <w:tr w:rsidR="60572459" w14:paraId="5DD8E56F" w14:textId="77777777" w:rsidTr="60572459">
        <w:trPr>
          <w:trHeight w:val="300"/>
        </w:trPr>
        <w:tc>
          <w:tcPr>
            <w:tcW w:w="429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D9C80" w14:textId="4B1A41BE" w:rsidR="60572459" w:rsidRDefault="60572459" w:rsidP="60572459">
            <w:pPr>
              <w:spacing w:after="0"/>
            </w:pPr>
            <w:r w:rsidRPr="6057245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Sucursal  ID</w:t>
            </w:r>
          </w:p>
        </w:tc>
        <w:tc>
          <w:tcPr>
            <w:tcW w:w="429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BC3E33" w14:textId="29085288" w:rsidR="60572459" w:rsidRDefault="60572459" w:rsidP="60572459">
            <w:pPr>
              <w:spacing w:after="0"/>
            </w:pPr>
            <w:r w:rsidRPr="6057245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Nivel Mínimo</w:t>
            </w:r>
          </w:p>
        </w:tc>
      </w:tr>
      <w:tr w:rsidR="60572459" w14:paraId="5B1314B7" w14:textId="77777777" w:rsidTr="60572459">
        <w:trPr>
          <w:trHeight w:val="300"/>
        </w:trPr>
        <w:tc>
          <w:tcPr>
            <w:tcW w:w="429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F9D25" w14:textId="552371F3" w:rsidR="60572459" w:rsidRDefault="60572459" w:rsidP="60572459">
            <w:pPr>
              <w:spacing w:after="0"/>
            </w:pPr>
            <w:r w:rsidRPr="60572459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PK,FK</w:t>
            </w:r>
            <w:r w:rsidRPr="60572459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[ID,Sucursal]</w:t>
            </w:r>
          </w:p>
        </w:tc>
        <w:tc>
          <w:tcPr>
            <w:tcW w:w="429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486A1" w14:textId="76868AF0" w:rsidR="60572459" w:rsidRDefault="60572459" w:rsidP="60572459">
            <w:pPr>
              <w:spacing w:after="0"/>
            </w:pPr>
            <w:r w:rsidRPr="60572459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NN,CK</w:t>
            </w:r>
            <w:r w:rsidRPr="60572459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[0&gt;]</w:t>
            </w:r>
          </w:p>
        </w:tc>
      </w:tr>
      <w:tr w:rsidR="60572459" w14:paraId="2A4D4259" w14:textId="77777777" w:rsidTr="60572459">
        <w:trPr>
          <w:trHeight w:val="300"/>
        </w:trPr>
        <w:tc>
          <w:tcPr>
            <w:tcW w:w="429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927E6" w14:textId="735A9B43" w:rsidR="60572459" w:rsidRDefault="60572459" w:rsidP="60572459">
            <w:pPr>
              <w:spacing w:after="0"/>
            </w:pPr>
          </w:p>
        </w:tc>
        <w:tc>
          <w:tcPr>
            <w:tcW w:w="429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4C8EE" w14:textId="3DE49301" w:rsidR="60572459" w:rsidRDefault="60572459" w:rsidP="60572459">
            <w:pPr>
              <w:spacing w:after="0"/>
            </w:pPr>
          </w:p>
        </w:tc>
      </w:tr>
    </w:tbl>
    <w:p w14:paraId="5FDAA164" w14:textId="7FDA7BE0" w:rsidR="322F9D7F" w:rsidRDefault="322F9D7F" w:rsidP="60572459">
      <w:pPr>
        <w:spacing w:after="0"/>
      </w:pPr>
    </w:p>
    <w:p w14:paraId="23609419" w14:textId="171E9AC9" w:rsidR="322F9D7F" w:rsidRDefault="322F9D7F" w:rsidP="60572459">
      <w:pPr>
        <w:spacing w:after="0"/>
      </w:pPr>
    </w:p>
    <w:p w14:paraId="1804AB7E" w14:textId="22846660" w:rsidR="322F9D7F" w:rsidRDefault="70E18183" w:rsidP="60572459">
      <w:pPr>
        <w:spacing w:after="0"/>
      </w:pPr>
      <w:r w:rsidRPr="60572459"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</w:rPr>
        <w:t>INFORMACIÓN PRODUCTO</w:t>
      </w:r>
    </w:p>
    <w:p w14:paraId="68B56667" w14:textId="4C362AF2" w:rsidR="322F9D7F" w:rsidRDefault="70E18183" w:rsidP="60572459">
      <w:pPr>
        <w:spacing w:after="0"/>
      </w:pPr>
      <w:r w:rsidRPr="60572459"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</w:rPr>
        <w:t>Llave:</w:t>
      </w:r>
      <w:r w:rsidR="74F75358" w:rsidRPr="60572459"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</w:rPr>
        <w:t xml:space="preserve"> </w:t>
      </w:r>
      <w:r w:rsidRPr="60572459"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</w:rPr>
        <w:t>(</w:t>
      </w:r>
      <w:r w:rsidR="7DD5A04B" w:rsidRPr="60572459"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</w:rPr>
        <w:t>producto, inventario</w:t>
      </w:r>
      <w:r w:rsidRPr="60572459"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</w:rPr>
        <w:t>)</w:t>
      </w:r>
    </w:p>
    <w:p w14:paraId="7A98CC4D" w14:textId="23A768FC" w:rsidR="322F9D7F" w:rsidRDefault="322F9D7F" w:rsidP="60572459">
      <w:pPr>
        <w:spacing w:after="0"/>
      </w:pPr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1148"/>
        <w:gridCol w:w="1418"/>
        <w:gridCol w:w="1088"/>
        <w:gridCol w:w="1238"/>
        <w:gridCol w:w="2246"/>
        <w:gridCol w:w="1697"/>
      </w:tblGrid>
      <w:tr w:rsidR="60572459" w14:paraId="5787C0E2" w14:textId="77777777" w:rsidTr="60572459">
        <w:trPr>
          <w:trHeight w:val="300"/>
        </w:trPr>
        <w:tc>
          <w:tcPr>
            <w:tcW w:w="114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E0D87" w14:textId="45E2B847" w:rsidR="60572459" w:rsidRDefault="60572459" w:rsidP="60572459">
            <w:pPr>
              <w:spacing w:after="0"/>
            </w:pPr>
            <w:r w:rsidRPr="6057245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Nombre</w:t>
            </w: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92D4A" w14:textId="0AE92DDE" w:rsidR="60572459" w:rsidRDefault="60572459" w:rsidP="60572459">
            <w:pPr>
              <w:spacing w:after="0"/>
            </w:pPr>
            <w:r w:rsidRPr="6057245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Presentación</w:t>
            </w:r>
          </w:p>
        </w:tc>
        <w:tc>
          <w:tcPr>
            <w:tcW w:w="108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D5C88" w14:textId="764B8222" w:rsidR="60572459" w:rsidRDefault="60572459" w:rsidP="60572459">
            <w:pPr>
              <w:spacing w:after="0"/>
            </w:pPr>
            <w:r w:rsidRPr="6057245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Cantidad</w:t>
            </w:r>
          </w:p>
        </w:tc>
        <w:tc>
          <w:tcPr>
            <w:tcW w:w="123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BD53F" w14:textId="032D0B1A" w:rsidR="60572459" w:rsidRDefault="60572459" w:rsidP="60572459">
            <w:pPr>
              <w:spacing w:after="0"/>
            </w:pPr>
            <w:r w:rsidRPr="6057245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Peso</w:t>
            </w:r>
          </w:p>
        </w:tc>
        <w:tc>
          <w:tcPr>
            <w:tcW w:w="224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586A4" w14:textId="0D258E00" w:rsidR="60572459" w:rsidRDefault="60572459" w:rsidP="60572459">
            <w:pPr>
              <w:spacing w:after="0"/>
            </w:pPr>
            <w:r w:rsidRPr="6057245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Producto</w:t>
            </w:r>
          </w:p>
        </w:tc>
        <w:tc>
          <w:tcPr>
            <w:tcW w:w="169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A1145D" w14:textId="1EA4A166" w:rsidR="60572459" w:rsidRDefault="60572459" w:rsidP="60572459">
            <w:pPr>
              <w:spacing w:after="0"/>
            </w:pPr>
            <w:r w:rsidRPr="6057245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Inventario</w:t>
            </w:r>
          </w:p>
        </w:tc>
      </w:tr>
      <w:tr w:rsidR="60572459" w14:paraId="5B561514" w14:textId="77777777" w:rsidTr="60572459">
        <w:trPr>
          <w:trHeight w:val="300"/>
        </w:trPr>
        <w:tc>
          <w:tcPr>
            <w:tcW w:w="114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1661C" w14:textId="0B26B3AC" w:rsidR="60572459" w:rsidRDefault="60572459" w:rsidP="60572459">
            <w:pPr>
              <w:spacing w:after="0"/>
            </w:pPr>
            <w:r w:rsidRPr="60572459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NN</w:t>
            </w: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E4FCC" w14:textId="1DE85591" w:rsidR="60572459" w:rsidRDefault="60572459" w:rsidP="60572459">
            <w:pPr>
              <w:spacing w:after="0"/>
            </w:pPr>
            <w:r w:rsidRPr="60572459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NN</w:t>
            </w:r>
          </w:p>
        </w:tc>
        <w:tc>
          <w:tcPr>
            <w:tcW w:w="108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C731A" w14:textId="70114FA1" w:rsidR="60572459" w:rsidRDefault="60572459" w:rsidP="60572459">
            <w:pPr>
              <w:spacing w:after="0"/>
            </w:pPr>
            <w:r w:rsidRPr="60572459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NN</w:t>
            </w:r>
          </w:p>
        </w:tc>
        <w:tc>
          <w:tcPr>
            <w:tcW w:w="123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01C8E" w14:textId="470A5AE7" w:rsidR="60572459" w:rsidRDefault="60572459" w:rsidP="60572459">
            <w:pPr>
              <w:spacing w:after="0"/>
            </w:pPr>
            <w:r w:rsidRPr="60572459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CK[0&gt;],NN</w:t>
            </w:r>
          </w:p>
        </w:tc>
        <w:tc>
          <w:tcPr>
            <w:tcW w:w="224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80F08" w14:textId="65AEE170" w:rsidR="60572459" w:rsidRDefault="60572459" w:rsidP="60572459">
            <w:pPr>
              <w:spacing w:after="0"/>
            </w:pPr>
            <w:r w:rsidRPr="60572459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FK</w:t>
            </w:r>
            <w:r w:rsidRPr="60572459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[Producto,códigoBarras</w:t>
            </w:r>
            <w:r w:rsidRPr="60572459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],NN</w:t>
            </w:r>
          </w:p>
        </w:tc>
        <w:tc>
          <w:tcPr>
            <w:tcW w:w="169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45CB8" w14:textId="67A73555" w:rsidR="60572459" w:rsidRDefault="60572459" w:rsidP="60572459">
            <w:pPr>
              <w:spacing w:after="0"/>
            </w:pPr>
            <w:r w:rsidRPr="60572459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FK</w:t>
            </w:r>
            <w:r w:rsidRPr="60572459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[Inventario,ID]</w:t>
            </w:r>
            <w:r w:rsidRPr="60572459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],NN</w:t>
            </w:r>
          </w:p>
        </w:tc>
      </w:tr>
      <w:tr w:rsidR="60572459" w14:paraId="17F33537" w14:textId="77777777" w:rsidTr="60572459">
        <w:trPr>
          <w:trHeight w:val="300"/>
        </w:trPr>
        <w:tc>
          <w:tcPr>
            <w:tcW w:w="114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B24B1" w14:textId="1A6006D0" w:rsidR="60572459" w:rsidRDefault="60572459" w:rsidP="60572459">
            <w:pPr>
              <w:spacing w:after="0"/>
            </w:pP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FED83" w14:textId="26409AFB" w:rsidR="60572459" w:rsidRDefault="60572459" w:rsidP="60572459">
            <w:pPr>
              <w:spacing w:after="0"/>
            </w:pPr>
          </w:p>
        </w:tc>
        <w:tc>
          <w:tcPr>
            <w:tcW w:w="108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F909C" w14:textId="1D86BEED" w:rsidR="60572459" w:rsidRDefault="60572459" w:rsidP="60572459">
            <w:pPr>
              <w:spacing w:after="0"/>
            </w:pPr>
          </w:p>
        </w:tc>
        <w:tc>
          <w:tcPr>
            <w:tcW w:w="123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8BA07" w14:textId="44835CB5" w:rsidR="60572459" w:rsidRDefault="60572459" w:rsidP="60572459">
            <w:pPr>
              <w:spacing w:after="0"/>
            </w:pPr>
          </w:p>
        </w:tc>
        <w:tc>
          <w:tcPr>
            <w:tcW w:w="224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B0914" w14:textId="01CB719A" w:rsidR="60572459" w:rsidRDefault="60572459" w:rsidP="60572459">
            <w:pPr>
              <w:spacing w:after="0"/>
            </w:pPr>
          </w:p>
        </w:tc>
        <w:tc>
          <w:tcPr>
            <w:tcW w:w="169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49B7F" w14:textId="4D9CC1E8" w:rsidR="60572459" w:rsidRDefault="60572459" w:rsidP="60572459">
            <w:pPr>
              <w:spacing w:after="0"/>
            </w:pPr>
          </w:p>
        </w:tc>
      </w:tr>
    </w:tbl>
    <w:p w14:paraId="78268204" w14:textId="5B1340A7" w:rsidR="322F9D7F" w:rsidRDefault="70E18183" w:rsidP="60572459">
      <w:pPr>
        <w:spacing w:after="0"/>
      </w:pPr>
      <w:r w:rsidRPr="60572459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</w:t>
      </w:r>
    </w:p>
    <w:p w14:paraId="147E779E" w14:textId="0BFDC094" w:rsidR="322F9D7F" w:rsidRDefault="70E18183" w:rsidP="60572459">
      <w:pPr>
        <w:spacing w:after="0"/>
      </w:pPr>
      <w:r w:rsidRPr="60572459"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</w:rPr>
        <w:t>PRODUCTO</w:t>
      </w:r>
    </w:p>
    <w:p w14:paraId="37E2024A" w14:textId="381839DA" w:rsidR="322F9D7F" w:rsidRDefault="70E18183" w:rsidP="60572459">
      <w:pPr>
        <w:spacing w:after="0"/>
      </w:pPr>
      <w:r w:rsidRPr="60572459"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</w:rPr>
        <w:t>Llave:</w:t>
      </w:r>
      <w:r w:rsidR="1A051D37" w:rsidRPr="60572459"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</w:rPr>
        <w:t xml:space="preserve"> </w:t>
      </w:r>
      <w:r w:rsidRPr="60572459"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</w:rPr>
        <w:t>código Barras</w:t>
      </w:r>
    </w:p>
    <w:p w14:paraId="02BB3710" w14:textId="5F33CC19" w:rsidR="322F9D7F" w:rsidRDefault="322F9D7F" w:rsidP="60572459">
      <w:pPr>
        <w:spacing w:after="0"/>
      </w:pPr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1210"/>
        <w:gridCol w:w="1210"/>
        <w:gridCol w:w="1359"/>
        <w:gridCol w:w="1285"/>
        <w:gridCol w:w="1438"/>
        <w:gridCol w:w="1314"/>
      </w:tblGrid>
      <w:tr w:rsidR="60572459" w14:paraId="1AE16698" w14:textId="77777777" w:rsidTr="60572459">
        <w:trPr>
          <w:trHeight w:val="300"/>
        </w:trPr>
        <w:tc>
          <w:tcPr>
            <w:tcW w:w="121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2A4D4" w14:textId="1F231166" w:rsidR="60572459" w:rsidRDefault="60572459" w:rsidP="60572459">
            <w:pPr>
              <w:spacing w:after="0"/>
            </w:pPr>
            <w:r w:rsidRPr="6057245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Código Barras</w:t>
            </w:r>
          </w:p>
        </w:tc>
        <w:tc>
          <w:tcPr>
            <w:tcW w:w="121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9CB4D" w14:textId="2B8BF1E2" w:rsidR="60572459" w:rsidRDefault="60572459" w:rsidP="60572459">
            <w:pPr>
              <w:spacing w:after="0"/>
            </w:pPr>
            <w:r w:rsidRPr="6057245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Fecha</w:t>
            </w:r>
          </w:p>
        </w:tc>
        <w:tc>
          <w:tcPr>
            <w:tcW w:w="135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A6E87" w14:textId="0AEC96B3" w:rsidR="60572459" w:rsidRDefault="60572459" w:rsidP="60572459">
            <w:pPr>
              <w:spacing w:after="0"/>
            </w:pPr>
            <w:r w:rsidRPr="6057245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Precio Unitario</w:t>
            </w:r>
          </w:p>
        </w:tc>
        <w:tc>
          <w:tcPr>
            <w:tcW w:w="128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4E7AFC" w14:textId="6CBEB807" w:rsidR="60572459" w:rsidRDefault="60572459" w:rsidP="60572459">
            <w:pPr>
              <w:spacing w:after="0"/>
            </w:pPr>
            <w:r w:rsidRPr="6057245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costo Bodega</w:t>
            </w:r>
          </w:p>
        </w:tc>
        <w:tc>
          <w:tcPr>
            <w:tcW w:w="143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26D4F" w14:textId="13A7B730" w:rsidR="60572459" w:rsidRDefault="60572459" w:rsidP="60572459">
            <w:pPr>
              <w:spacing w:after="0"/>
            </w:pPr>
            <w:r w:rsidRPr="6057245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Categoría</w:t>
            </w:r>
          </w:p>
        </w:tc>
        <w:tc>
          <w:tcPr>
            <w:tcW w:w="131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B5F08" w14:textId="48E9FF11" w:rsidR="60572459" w:rsidRDefault="60572459" w:rsidP="60572459">
            <w:pPr>
              <w:spacing w:after="0"/>
            </w:pPr>
            <w:r w:rsidRPr="6057245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Bodega</w:t>
            </w:r>
          </w:p>
        </w:tc>
      </w:tr>
      <w:tr w:rsidR="60572459" w14:paraId="6D9360F2" w14:textId="77777777" w:rsidTr="60572459">
        <w:trPr>
          <w:trHeight w:val="300"/>
        </w:trPr>
        <w:tc>
          <w:tcPr>
            <w:tcW w:w="121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5DF6E" w14:textId="3C87435D" w:rsidR="60572459" w:rsidRDefault="60572459" w:rsidP="60572459">
            <w:pPr>
              <w:spacing w:after="0"/>
            </w:pPr>
            <w:r w:rsidRPr="60572459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PK,SA</w:t>
            </w:r>
          </w:p>
        </w:tc>
        <w:tc>
          <w:tcPr>
            <w:tcW w:w="121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5B8C2" w14:textId="710FF720" w:rsidR="60572459" w:rsidRDefault="60572459" w:rsidP="60572459">
            <w:pPr>
              <w:spacing w:after="0"/>
            </w:pPr>
            <w:r w:rsidRPr="60572459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UA</w:t>
            </w:r>
          </w:p>
        </w:tc>
        <w:tc>
          <w:tcPr>
            <w:tcW w:w="135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B0484" w14:textId="0E4F1C0F" w:rsidR="60572459" w:rsidRDefault="60572459" w:rsidP="60572459">
            <w:pPr>
              <w:spacing w:after="0"/>
            </w:pPr>
            <w:r w:rsidRPr="60572459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CK[0&gt;],NN</w:t>
            </w:r>
          </w:p>
        </w:tc>
        <w:tc>
          <w:tcPr>
            <w:tcW w:w="128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D549F" w14:textId="7B097D2E" w:rsidR="60572459" w:rsidRDefault="60572459" w:rsidP="60572459">
            <w:pPr>
              <w:spacing w:after="0"/>
            </w:pPr>
            <w:r w:rsidRPr="60572459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NN</w:t>
            </w:r>
          </w:p>
        </w:tc>
        <w:tc>
          <w:tcPr>
            <w:tcW w:w="143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84B7C" w14:textId="51584C5E" w:rsidR="60572459" w:rsidRDefault="60572459" w:rsidP="60572459">
            <w:pPr>
              <w:spacing w:after="0"/>
            </w:pPr>
            <w:r w:rsidRPr="60572459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FK</w:t>
            </w:r>
            <w:r w:rsidRPr="60572459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[categoria,id]</w:t>
            </w:r>
          </w:p>
        </w:tc>
        <w:tc>
          <w:tcPr>
            <w:tcW w:w="131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37237" w14:textId="51AAA120" w:rsidR="60572459" w:rsidRDefault="60572459" w:rsidP="60572459">
            <w:pPr>
              <w:spacing w:after="0"/>
            </w:pPr>
            <w:r w:rsidRPr="60572459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FK</w:t>
            </w:r>
            <w:r w:rsidRPr="60572459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[bodega,id]</w:t>
            </w:r>
          </w:p>
        </w:tc>
      </w:tr>
      <w:tr w:rsidR="60572459" w14:paraId="7F072E10" w14:textId="77777777" w:rsidTr="60572459">
        <w:trPr>
          <w:trHeight w:val="300"/>
        </w:trPr>
        <w:tc>
          <w:tcPr>
            <w:tcW w:w="121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51967" w14:textId="7526F9C3" w:rsidR="60572459" w:rsidRDefault="60572459" w:rsidP="60572459">
            <w:pPr>
              <w:spacing w:after="0"/>
            </w:pPr>
          </w:p>
        </w:tc>
        <w:tc>
          <w:tcPr>
            <w:tcW w:w="121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1E156" w14:textId="15733E97" w:rsidR="60572459" w:rsidRDefault="60572459" w:rsidP="60572459">
            <w:pPr>
              <w:spacing w:after="0"/>
            </w:pPr>
          </w:p>
        </w:tc>
        <w:tc>
          <w:tcPr>
            <w:tcW w:w="135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547CE" w14:textId="3226EB80" w:rsidR="60572459" w:rsidRDefault="60572459" w:rsidP="60572459">
            <w:pPr>
              <w:spacing w:after="0"/>
            </w:pPr>
          </w:p>
        </w:tc>
        <w:tc>
          <w:tcPr>
            <w:tcW w:w="128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7F006" w14:textId="47072AEC" w:rsidR="60572459" w:rsidRDefault="60572459" w:rsidP="60572459">
            <w:pPr>
              <w:spacing w:after="0"/>
            </w:pPr>
          </w:p>
        </w:tc>
        <w:tc>
          <w:tcPr>
            <w:tcW w:w="143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35D74" w14:textId="73E7AD1A" w:rsidR="60572459" w:rsidRDefault="60572459" w:rsidP="60572459">
            <w:pPr>
              <w:spacing w:after="0"/>
            </w:pPr>
          </w:p>
        </w:tc>
        <w:tc>
          <w:tcPr>
            <w:tcW w:w="131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C5156E" w14:textId="3017FBEA" w:rsidR="60572459" w:rsidRDefault="60572459" w:rsidP="60572459">
            <w:pPr>
              <w:spacing w:after="0"/>
            </w:pPr>
          </w:p>
        </w:tc>
      </w:tr>
    </w:tbl>
    <w:p w14:paraId="7DA75725" w14:textId="16F53968" w:rsidR="322F9D7F" w:rsidRDefault="322F9D7F" w:rsidP="60572459">
      <w:pPr>
        <w:spacing w:after="0"/>
      </w:pPr>
    </w:p>
    <w:p w14:paraId="001B5034" w14:textId="6E0A13C3" w:rsidR="322F9D7F" w:rsidRDefault="322F9D7F" w:rsidP="60572459">
      <w:pPr>
        <w:spacing w:after="0"/>
      </w:pPr>
    </w:p>
    <w:p w14:paraId="079EDFFB" w14:textId="2F379C65" w:rsidR="322F9D7F" w:rsidRDefault="70E18183" w:rsidP="60572459">
      <w:pPr>
        <w:spacing w:after="0"/>
      </w:pPr>
      <w:r w:rsidRPr="60572459"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</w:rPr>
        <w:t>Categoría</w:t>
      </w:r>
    </w:p>
    <w:p w14:paraId="08E8C5CB" w14:textId="3563D786" w:rsidR="322F9D7F" w:rsidRDefault="70E18183" w:rsidP="60572459">
      <w:pPr>
        <w:spacing w:after="0"/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</w:rPr>
      </w:pPr>
      <w:r w:rsidRPr="60572459"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</w:rPr>
        <w:t>Llave:</w:t>
      </w:r>
      <w:r w:rsidR="1FA274BF" w:rsidRPr="60572459"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</w:rPr>
        <w:t xml:space="preserve"> </w:t>
      </w:r>
      <w:r w:rsidRPr="60572459"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</w:rPr>
        <w:t>ID</w:t>
      </w:r>
    </w:p>
    <w:p w14:paraId="71858887" w14:textId="15149321" w:rsidR="322F9D7F" w:rsidRDefault="322F9D7F" w:rsidP="60572459">
      <w:pPr>
        <w:spacing w:after="0"/>
      </w:pPr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2038"/>
        <w:gridCol w:w="2038"/>
        <w:gridCol w:w="2038"/>
        <w:gridCol w:w="2038"/>
      </w:tblGrid>
      <w:tr w:rsidR="60572459" w14:paraId="1E0626A5" w14:textId="77777777" w:rsidTr="60572459">
        <w:trPr>
          <w:trHeight w:val="300"/>
        </w:trPr>
        <w:tc>
          <w:tcPr>
            <w:tcW w:w="203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CD80CF" w14:textId="4B3B2527" w:rsidR="60572459" w:rsidRDefault="60572459" w:rsidP="60572459">
            <w:pPr>
              <w:spacing w:after="0"/>
            </w:pPr>
            <w:r w:rsidRPr="6057245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ID</w:t>
            </w:r>
          </w:p>
        </w:tc>
        <w:tc>
          <w:tcPr>
            <w:tcW w:w="203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B565E" w14:textId="57C8A09E" w:rsidR="60572459" w:rsidRDefault="60572459" w:rsidP="60572459">
            <w:pPr>
              <w:spacing w:after="0"/>
            </w:pPr>
            <w:r w:rsidRPr="6057245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Nombre</w:t>
            </w:r>
          </w:p>
        </w:tc>
        <w:tc>
          <w:tcPr>
            <w:tcW w:w="203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7C640" w14:textId="047C3281" w:rsidR="60572459" w:rsidRDefault="60572459" w:rsidP="60572459">
            <w:pPr>
              <w:spacing w:after="0"/>
            </w:pPr>
            <w:r w:rsidRPr="6057245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Descripción</w:t>
            </w:r>
          </w:p>
        </w:tc>
        <w:tc>
          <w:tcPr>
            <w:tcW w:w="203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6FB99" w14:textId="3BFC0582" w:rsidR="60572459" w:rsidRDefault="60572459" w:rsidP="60572459">
            <w:pPr>
              <w:spacing w:after="0"/>
            </w:pPr>
            <w:r w:rsidRPr="6057245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Características Almacenamiento</w:t>
            </w:r>
          </w:p>
        </w:tc>
      </w:tr>
      <w:tr w:rsidR="60572459" w14:paraId="7474A267" w14:textId="77777777" w:rsidTr="60572459">
        <w:trPr>
          <w:trHeight w:val="300"/>
        </w:trPr>
        <w:tc>
          <w:tcPr>
            <w:tcW w:w="203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D1265" w14:textId="7275D8A1" w:rsidR="60572459" w:rsidRDefault="60572459" w:rsidP="60572459">
            <w:pPr>
              <w:spacing w:after="0"/>
            </w:pPr>
            <w:r w:rsidRPr="60572459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PK,SA</w:t>
            </w:r>
          </w:p>
        </w:tc>
        <w:tc>
          <w:tcPr>
            <w:tcW w:w="203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5BBEF0" w14:textId="6D5E0AD9" w:rsidR="60572459" w:rsidRDefault="60572459" w:rsidP="60572459">
            <w:pPr>
              <w:spacing w:after="0"/>
            </w:pPr>
            <w:r w:rsidRPr="60572459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NN</w:t>
            </w:r>
          </w:p>
        </w:tc>
        <w:tc>
          <w:tcPr>
            <w:tcW w:w="203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CBE42" w14:textId="4C07B795" w:rsidR="60572459" w:rsidRDefault="60572459" w:rsidP="60572459">
            <w:pPr>
              <w:spacing w:after="0"/>
            </w:pPr>
            <w:r w:rsidRPr="60572459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NN</w:t>
            </w:r>
          </w:p>
        </w:tc>
        <w:tc>
          <w:tcPr>
            <w:tcW w:w="203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6A135" w14:textId="4D867B73" w:rsidR="60572459" w:rsidRDefault="60572459" w:rsidP="60572459">
            <w:pPr>
              <w:spacing w:after="0"/>
            </w:pPr>
            <w:r w:rsidRPr="60572459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NN</w:t>
            </w:r>
          </w:p>
        </w:tc>
      </w:tr>
      <w:tr w:rsidR="60572459" w14:paraId="0069C8D5" w14:textId="77777777" w:rsidTr="60572459">
        <w:trPr>
          <w:trHeight w:val="300"/>
        </w:trPr>
        <w:tc>
          <w:tcPr>
            <w:tcW w:w="203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85239" w14:textId="0A4A6A2A" w:rsidR="60572459" w:rsidRDefault="60572459" w:rsidP="60572459">
            <w:pPr>
              <w:spacing w:after="0"/>
            </w:pPr>
          </w:p>
        </w:tc>
        <w:tc>
          <w:tcPr>
            <w:tcW w:w="203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29196" w14:textId="093FCC91" w:rsidR="60572459" w:rsidRDefault="60572459" w:rsidP="60572459">
            <w:pPr>
              <w:spacing w:after="0"/>
            </w:pPr>
          </w:p>
        </w:tc>
        <w:tc>
          <w:tcPr>
            <w:tcW w:w="203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92BDB" w14:textId="509AF569" w:rsidR="60572459" w:rsidRDefault="60572459" w:rsidP="60572459">
            <w:pPr>
              <w:spacing w:after="0"/>
            </w:pPr>
          </w:p>
        </w:tc>
        <w:tc>
          <w:tcPr>
            <w:tcW w:w="203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4FD00" w14:textId="49785F17" w:rsidR="60572459" w:rsidRDefault="60572459" w:rsidP="60572459">
            <w:pPr>
              <w:spacing w:after="0"/>
            </w:pPr>
          </w:p>
        </w:tc>
      </w:tr>
    </w:tbl>
    <w:p w14:paraId="5D667797" w14:textId="598336B7" w:rsidR="322F9D7F" w:rsidRDefault="322F9D7F" w:rsidP="60572459">
      <w:pPr>
        <w:spacing w:after="0"/>
      </w:pPr>
    </w:p>
    <w:p w14:paraId="072DA5C6" w14:textId="122883D9" w:rsidR="322F9D7F" w:rsidRDefault="70E18183" w:rsidP="60572459">
      <w:pPr>
        <w:spacing w:after="0"/>
      </w:pPr>
      <w:r w:rsidRPr="60572459"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</w:rPr>
        <w:t>Bodega</w:t>
      </w:r>
    </w:p>
    <w:p w14:paraId="09650AE9" w14:textId="6752435B" w:rsidR="322F9D7F" w:rsidRDefault="70E18183" w:rsidP="60572459">
      <w:pPr>
        <w:spacing w:after="0"/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</w:rPr>
      </w:pPr>
      <w:r w:rsidRPr="60572459"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</w:rPr>
        <w:t>Llave=</w:t>
      </w:r>
      <w:r w:rsidR="0ADF2DC4" w:rsidRPr="60572459"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</w:rPr>
        <w:t xml:space="preserve"> </w:t>
      </w:r>
      <w:r w:rsidR="5C04B411" w:rsidRPr="4A7591CD"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</w:rPr>
        <w:t>Numero</w:t>
      </w:r>
    </w:p>
    <w:p w14:paraId="4E9C315F" w14:textId="17C5A1C5" w:rsidR="322F9D7F" w:rsidRDefault="322F9D7F" w:rsidP="60572459">
      <w:pPr>
        <w:spacing w:after="0"/>
      </w:pPr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2038"/>
        <w:gridCol w:w="2038"/>
        <w:gridCol w:w="2038"/>
        <w:gridCol w:w="2038"/>
      </w:tblGrid>
      <w:tr w:rsidR="60572459" w14:paraId="5818DF63" w14:textId="77777777" w:rsidTr="60572459">
        <w:trPr>
          <w:trHeight w:val="300"/>
        </w:trPr>
        <w:tc>
          <w:tcPr>
            <w:tcW w:w="203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31746" w14:textId="71E27DB3" w:rsidR="60572459" w:rsidRDefault="60572459" w:rsidP="60572459">
            <w:pPr>
              <w:spacing w:after="0"/>
            </w:pPr>
            <w:r w:rsidRPr="6057245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Número</w:t>
            </w:r>
          </w:p>
        </w:tc>
        <w:tc>
          <w:tcPr>
            <w:tcW w:w="203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2B51A" w14:textId="481469B0" w:rsidR="60572459" w:rsidRDefault="60572459" w:rsidP="60572459">
            <w:pPr>
              <w:spacing w:after="0"/>
            </w:pPr>
            <w:r w:rsidRPr="6057245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Sucursal ID</w:t>
            </w:r>
          </w:p>
        </w:tc>
        <w:tc>
          <w:tcPr>
            <w:tcW w:w="203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D0B6A" w14:textId="60420A79" w:rsidR="60572459" w:rsidRDefault="60572459" w:rsidP="60572459">
            <w:pPr>
              <w:spacing w:after="0"/>
            </w:pPr>
            <w:r w:rsidRPr="6057245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Nombre</w:t>
            </w:r>
          </w:p>
        </w:tc>
        <w:tc>
          <w:tcPr>
            <w:tcW w:w="203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0719B" w14:textId="22BEE5BE" w:rsidR="60572459" w:rsidRDefault="60572459" w:rsidP="60572459">
            <w:pPr>
              <w:spacing w:after="0"/>
            </w:pPr>
            <w:r w:rsidRPr="6057245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Tamaño</w:t>
            </w:r>
          </w:p>
        </w:tc>
      </w:tr>
      <w:tr w:rsidR="60572459" w14:paraId="77359CA2" w14:textId="77777777" w:rsidTr="60572459">
        <w:trPr>
          <w:trHeight w:val="300"/>
        </w:trPr>
        <w:tc>
          <w:tcPr>
            <w:tcW w:w="203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10702" w14:textId="4278E2E3" w:rsidR="60572459" w:rsidRDefault="60572459" w:rsidP="60572459">
            <w:pPr>
              <w:spacing w:after="0"/>
            </w:pPr>
            <w:r w:rsidRPr="60572459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SA,NN</w:t>
            </w:r>
          </w:p>
        </w:tc>
        <w:tc>
          <w:tcPr>
            <w:tcW w:w="203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DE04D1" w14:textId="0253BBCB" w:rsidR="60572459" w:rsidRDefault="60572459" w:rsidP="60572459">
            <w:pPr>
              <w:spacing w:after="0"/>
            </w:pPr>
            <w:r w:rsidRPr="60572459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FK</w:t>
            </w:r>
            <w:r w:rsidRPr="60572459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[Sucursal,ID],</w:t>
            </w:r>
            <w:r w:rsidRPr="60572459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NN</w:t>
            </w:r>
          </w:p>
        </w:tc>
        <w:tc>
          <w:tcPr>
            <w:tcW w:w="203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65AD1" w14:textId="25A915CC" w:rsidR="60572459" w:rsidRDefault="60572459" w:rsidP="60572459">
            <w:pPr>
              <w:spacing w:after="0"/>
            </w:pPr>
            <w:r w:rsidRPr="60572459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NN</w:t>
            </w:r>
          </w:p>
        </w:tc>
        <w:tc>
          <w:tcPr>
            <w:tcW w:w="203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2594EC" w14:textId="458FB6A2" w:rsidR="60572459" w:rsidRDefault="60572459" w:rsidP="60572459">
            <w:pPr>
              <w:spacing w:after="0"/>
            </w:pPr>
            <w:r w:rsidRPr="60572459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NN</w:t>
            </w:r>
          </w:p>
        </w:tc>
      </w:tr>
      <w:tr w:rsidR="60572459" w14:paraId="50518FFF" w14:textId="77777777" w:rsidTr="60572459">
        <w:trPr>
          <w:trHeight w:val="300"/>
        </w:trPr>
        <w:tc>
          <w:tcPr>
            <w:tcW w:w="203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78FE4" w14:textId="0795B4D2" w:rsidR="60572459" w:rsidRDefault="60572459" w:rsidP="60572459">
            <w:pPr>
              <w:spacing w:after="0"/>
            </w:pPr>
          </w:p>
        </w:tc>
        <w:tc>
          <w:tcPr>
            <w:tcW w:w="203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F7FC3" w14:textId="1A7F1EF9" w:rsidR="60572459" w:rsidRDefault="60572459" w:rsidP="60572459">
            <w:pPr>
              <w:spacing w:after="0"/>
            </w:pPr>
          </w:p>
        </w:tc>
        <w:tc>
          <w:tcPr>
            <w:tcW w:w="203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68986" w14:textId="6E88146C" w:rsidR="60572459" w:rsidRDefault="60572459" w:rsidP="60572459">
            <w:pPr>
              <w:spacing w:after="0"/>
            </w:pPr>
          </w:p>
        </w:tc>
        <w:tc>
          <w:tcPr>
            <w:tcW w:w="203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F643E" w14:textId="1F380CDE" w:rsidR="60572459" w:rsidRDefault="60572459" w:rsidP="60572459">
            <w:pPr>
              <w:spacing w:after="0"/>
            </w:pPr>
          </w:p>
        </w:tc>
      </w:tr>
    </w:tbl>
    <w:p w14:paraId="6815F79D" w14:textId="489D3833" w:rsidR="322F9D7F" w:rsidRDefault="322F9D7F" w:rsidP="60572459">
      <w:pPr>
        <w:spacing w:after="0"/>
      </w:pPr>
    </w:p>
    <w:p w14:paraId="16936630" w14:textId="7BA7E5A7" w:rsidR="322F9D7F" w:rsidRDefault="70E18183" w:rsidP="60572459">
      <w:pPr>
        <w:spacing w:after="0"/>
      </w:pPr>
      <w:r w:rsidRPr="60572459"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</w:rPr>
        <w:t>Proveedor</w:t>
      </w:r>
    </w:p>
    <w:p w14:paraId="1A64E070" w14:textId="4D63D26C" w:rsidR="322F9D7F" w:rsidRDefault="70E18183" w:rsidP="60572459">
      <w:pPr>
        <w:spacing w:after="0"/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</w:rPr>
      </w:pPr>
      <w:r w:rsidRPr="60572459"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</w:rPr>
        <w:t>Llave:</w:t>
      </w:r>
      <w:r w:rsidR="3ECE1867" w:rsidRPr="60572459"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</w:rPr>
        <w:t xml:space="preserve"> </w:t>
      </w:r>
      <w:r w:rsidRPr="60572459"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</w:rPr>
        <w:t>NIT</w:t>
      </w:r>
    </w:p>
    <w:p w14:paraId="4BC3BB6D" w14:textId="3B29940B" w:rsidR="322F9D7F" w:rsidRDefault="322F9D7F" w:rsidP="60572459">
      <w:pPr>
        <w:spacing w:after="0"/>
      </w:pPr>
    </w:p>
    <w:tbl>
      <w:tblPr>
        <w:tblW w:w="6349" w:type="dxa"/>
        <w:tblLayout w:type="fixed"/>
        <w:tblLook w:val="06A0" w:firstRow="1" w:lastRow="0" w:firstColumn="1" w:lastColumn="0" w:noHBand="1" w:noVBand="1"/>
      </w:tblPr>
      <w:tblGrid>
        <w:gridCol w:w="1587"/>
        <w:gridCol w:w="1587"/>
        <w:gridCol w:w="1587"/>
        <w:gridCol w:w="1588"/>
      </w:tblGrid>
      <w:tr w:rsidR="60572459" w14:paraId="7B73F7BF" w14:textId="77777777" w:rsidTr="554AFCC5">
        <w:trPr>
          <w:trHeight w:val="300"/>
        </w:trPr>
        <w:tc>
          <w:tcPr>
            <w:tcW w:w="158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D165D" w14:textId="3157B902" w:rsidR="60572459" w:rsidRDefault="60572459" w:rsidP="60572459">
            <w:pPr>
              <w:spacing w:after="0"/>
            </w:pPr>
            <w:r w:rsidRPr="6057245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NIT</w:t>
            </w:r>
          </w:p>
        </w:tc>
        <w:tc>
          <w:tcPr>
            <w:tcW w:w="158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31E70" w14:textId="1E316D0F" w:rsidR="60572459" w:rsidRDefault="60572459" w:rsidP="60572459">
            <w:pPr>
              <w:spacing w:after="0"/>
            </w:pPr>
            <w:r w:rsidRPr="6057245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Nombre</w:t>
            </w:r>
          </w:p>
        </w:tc>
        <w:tc>
          <w:tcPr>
            <w:tcW w:w="158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171A6" w14:textId="1CB79F00" w:rsidR="60572459" w:rsidRDefault="60572459" w:rsidP="60572459">
            <w:pPr>
              <w:spacing w:after="0"/>
            </w:pPr>
            <w:r w:rsidRPr="6057245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descripción</w:t>
            </w:r>
          </w:p>
        </w:tc>
        <w:tc>
          <w:tcPr>
            <w:tcW w:w="158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35275" w14:textId="68028F63" w:rsidR="60572459" w:rsidRDefault="60572459" w:rsidP="60572459">
            <w:pPr>
              <w:spacing w:after="0"/>
            </w:pPr>
            <w:r w:rsidRPr="6057245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Producto</w:t>
            </w:r>
          </w:p>
        </w:tc>
      </w:tr>
      <w:tr w:rsidR="60572459" w14:paraId="6A5B9A1D" w14:textId="77777777" w:rsidTr="554AFCC5">
        <w:trPr>
          <w:trHeight w:val="300"/>
        </w:trPr>
        <w:tc>
          <w:tcPr>
            <w:tcW w:w="158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14C4F" w14:textId="34D6A437" w:rsidR="60572459" w:rsidRDefault="4797D512" w:rsidP="60572459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7FC98FF0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NN</w:t>
            </w:r>
          </w:p>
        </w:tc>
        <w:tc>
          <w:tcPr>
            <w:tcW w:w="158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284E8" w14:textId="5F87925C" w:rsidR="60572459" w:rsidRDefault="60572459" w:rsidP="60572459">
            <w:pPr>
              <w:spacing w:after="0"/>
            </w:pPr>
            <w:r w:rsidRPr="60572459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NN</w:t>
            </w:r>
          </w:p>
        </w:tc>
        <w:tc>
          <w:tcPr>
            <w:tcW w:w="158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2E1D2" w14:textId="578A3FC6" w:rsidR="60572459" w:rsidRDefault="60572459" w:rsidP="60572459">
            <w:pPr>
              <w:spacing w:after="0"/>
            </w:pPr>
            <w:r w:rsidRPr="60572459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NN</w:t>
            </w:r>
          </w:p>
        </w:tc>
        <w:tc>
          <w:tcPr>
            <w:tcW w:w="158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2C1B0" w14:textId="36B215BA" w:rsidR="60572459" w:rsidRDefault="60572459" w:rsidP="60572459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60572459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FK</w:t>
            </w:r>
            <w:r w:rsidRPr="60572459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[producto,</w:t>
            </w:r>
            <w:r w:rsidR="60778AB6" w:rsidRPr="3309FCB1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 xml:space="preserve"> </w:t>
            </w:r>
            <w:r w:rsidRPr="60572459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código de barras]</w:t>
            </w:r>
          </w:p>
        </w:tc>
      </w:tr>
      <w:tr w:rsidR="60572459" w14:paraId="3F3CD35C" w14:textId="77777777" w:rsidTr="554AFCC5">
        <w:trPr>
          <w:trHeight w:val="300"/>
        </w:trPr>
        <w:tc>
          <w:tcPr>
            <w:tcW w:w="158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B1C14" w14:textId="4C0727E2" w:rsidR="60572459" w:rsidRDefault="60572459" w:rsidP="60572459">
            <w:pPr>
              <w:spacing w:after="0"/>
            </w:pPr>
          </w:p>
        </w:tc>
        <w:tc>
          <w:tcPr>
            <w:tcW w:w="158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875E0" w14:textId="744AEC90" w:rsidR="60572459" w:rsidRDefault="60572459" w:rsidP="60572459">
            <w:pPr>
              <w:spacing w:after="0"/>
            </w:pPr>
          </w:p>
        </w:tc>
        <w:tc>
          <w:tcPr>
            <w:tcW w:w="158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3006A" w14:textId="0B19AA98" w:rsidR="60572459" w:rsidRDefault="60572459" w:rsidP="60572459">
            <w:pPr>
              <w:spacing w:after="0"/>
            </w:pPr>
          </w:p>
        </w:tc>
        <w:tc>
          <w:tcPr>
            <w:tcW w:w="158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A0B83" w14:textId="60404917" w:rsidR="60572459" w:rsidRDefault="60572459" w:rsidP="60572459">
            <w:pPr>
              <w:spacing w:after="0"/>
            </w:pPr>
          </w:p>
        </w:tc>
      </w:tr>
    </w:tbl>
    <w:p w14:paraId="099F274F" w14:textId="7F9ED871" w:rsidR="322F9D7F" w:rsidRDefault="322F9D7F" w:rsidP="60572459">
      <w:pPr>
        <w:spacing w:after="0"/>
      </w:pPr>
    </w:p>
    <w:p w14:paraId="69E36059" w14:textId="4512C856" w:rsidR="322F9D7F" w:rsidRDefault="70E18183" w:rsidP="60572459">
      <w:pPr>
        <w:spacing w:after="0"/>
      </w:pPr>
      <w:r w:rsidRPr="60572459"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</w:rPr>
        <w:t>COMPRA PRODUCTO</w:t>
      </w:r>
    </w:p>
    <w:p w14:paraId="247214C3" w14:textId="4140E481" w:rsidR="322F9D7F" w:rsidRDefault="70E18183" w:rsidP="60572459">
      <w:pPr>
        <w:spacing w:after="0"/>
      </w:pPr>
      <w:r w:rsidRPr="60572459"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</w:rPr>
        <w:t xml:space="preserve">Llave:(ID </w:t>
      </w:r>
      <w:r w:rsidR="33DB3850" w:rsidRPr="60572459"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</w:rPr>
        <w:t>Compra, Producto</w:t>
      </w:r>
      <w:r w:rsidRPr="60572459"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</w:rPr>
        <w:t>)</w:t>
      </w:r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2038"/>
        <w:gridCol w:w="2038"/>
        <w:gridCol w:w="2038"/>
        <w:gridCol w:w="2038"/>
      </w:tblGrid>
      <w:tr w:rsidR="60572459" w14:paraId="2B0257E5" w14:textId="77777777" w:rsidTr="60572459">
        <w:trPr>
          <w:trHeight w:val="300"/>
        </w:trPr>
        <w:tc>
          <w:tcPr>
            <w:tcW w:w="203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CBB34" w14:textId="5E921B94" w:rsidR="60572459" w:rsidRDefault="60572459" w:rsidP="60572459">
            <w:pPr>
              <w:spacing w:after="0"/>
            </w:pPr>
            <w:r w:rsidRPr="6057245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Orden de Compra</w:t>
            </w:r>
          </w:p>
        </w:tc>
        <w:tc>
          <w:tcPr>
            <w:tcW w:w="203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A531E" w14:textId="48DFDAD0" w:rsidR="60572459" w:rsidRDefault="60572459" w:rsidP="60572459">
            <w:pPr>
              <w:spacing w:after="0"/>
            </w:pPr>
            <w:r w:rsidRPr="6057245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Cantidad</w:t>
            </w:r>
          </w:p>
        </w:tc>
        <w:tc>
          <w:tcPr>
            <w:tcW w:w="203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A8F72" w14:textId="78C05DAB" w:rsidR="60572459" w:rsidRDefault="60572459" w:rsidP="60572459">
            <w:pPr>
              <w:spacing w:after="0"/>
            </w:pPr>
            <w:r w:rsidRPr="6057245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Precio</w:t>
            </w:r>
          </w:p>
        </w:tc>
        <w:tc>
          <w:tcPr>
            <w:tcW w:w="203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E787B" w14:textId="4DCABB09" w:rsidR="60572459" w:rsidRDefault="60572459" w:rsidP="60572459">
            <w:pPr>
              <w:spacing w:after="0"/>
            </w:pPr>
            <w:r w:rsidRPr="6057245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Producto</w:t>
            </w:r>
          </w:p>
        </w:tc>
      </w:tr>
      <w:tr w:rsidR="60572459" w14:paraId="147DD173" w14:textId="77777777" w:rsidTr="60572459">
        <w:trPr>
          <w:trHeight w:val="300"/>
        </w:trPr>
        <w:tc>
          <w:tcPr>
            <w:tcW w:w="203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F4B63" w14:textId="1A91FC06" w:rsidR="60572459" w:rsidRDefault="60572459" w:rsidP="60572459">
            <w:pPr>
              <w:spacing w:after="0"/>
            </w:pPr>
            <w:r w:rsidRPr="60572459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FK</w:t>
            </w:r>
            <w:r w:rsidRPr="60572459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[Orden de Compra,Código]</w:t>
            </w:r>
          </w:p>
        </w:tc>
        <w:tc>
          <w:tcPr>
            <w:tcW w:w="203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B8559" w14:textId="58D66AFC" w:rsidR="60572459" w:rsidRDefault="60572459" w:rsidP="60572459">
            <w:pPr>
              <w:spacing w:after="0"/>
            </w:pPr>
            <w:r w:rsidRPr="60572459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NN,CK[0&gt;]</w:t>
            </w:r>
          </w:p>
        </w:tc>
        <w:tc>
          <w:tcPr>
            <w:tcW w:w="203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DBE2E" w14:textId="38881E41" w:rsidR="60572459" w:rsidRDefault="60572459" w:rsidP="60572459">
            <w:pPr>
              <w:spacing w:after="0"/>
            </w:pPr>
            <w:r w:rsidRPr="60572459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NN,CK[0&gt;]</w:t>
            </w:r>
          </w:p>
        </w:tc>
        <w:tc>
          <w:tcPr>
            <w:tcW w:w="203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267A9" w14:textId="5C829352" w:rsidR="60572459" w:rsidRDefault="60572459" w:rsidP="60572459">
            <w:pPr>
              <w:spacing w:after="0"/>
            </w:pPr>
            <w:r w:rsidRPr="60572459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NN,FK</w:t>
            </w:r>
            <w:r w:rsidRPr="60572459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[producto,codigo de barras]</w:t>
            </w:r>
          </w:p>
        </w:tc>
      </w:tr>
      <w:tr w:rsidR="60572459" w14:paraId="66BD8BB3" w14:textId="77777777" w:rsidTr="60572459">
        <w:trPr>
          <w:trHeight w:val="300"/>
        </w:trPr>
        <w:tc>
          <w:tcPr>
            <w:tcW w:w="203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5A69D" w14:textId="17715284" w:rsidR="60572459" w:rsidRDefault="60572459" w:rsidP="60572459">
            <w:pPr>
              <w:spacing w:after="0"/>
            </w:pPr>
          </w:p>
        </w:tc>
        <w:tc>
          <w:tcPr>
            <w:tcW w:w="203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0953A" w14:textId="656868DD" w:rsidR="60572459" w:rsidRDefault="60572459" w:rsidP="60572459">
            <w:pPr>
              <w:spacing w:after="0"/>
            </w:pPr>
          </w:p>
        </w:tc>
        <w:tc>
          <w:tcPr>
            <w:tcW w:w="203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1E2E8" w14:textId="571F3983" w:rsidR="60572459" w:rsidRDefault="60572459" w:rsidP="60572459">
            <w:pPr>
              <w:spacing w:after="0"/>
            </w:pPr>
          </w:p>
        </w:tc>
        <w:tc>
          <w:tcPr>
            <w:tcW w:w="203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12DA4" w14:textId="6FC39DD5" w:rsidR="60572459" w:rsidRDefault="60572459" w:rsidP="60572459">
            <w:pPr>
              <w:spacing w:after="0"/>
            </w:pPr>
          </w:p>
        </w:tc>
      </w:tr>
    </w:tbl>
    <w:p w14:paraId="7B326ABF" w14:textId="7430A588" w:rsidR="322F9D7F" w:rsidRDefault="322F9D7F" w:rsidP="60572459">
      <w:pPr>
        <w:spacing w:after="0"/>
      </w:pPr>
    </w:p>
    <w:p w14:paraId="14AD4810" w14:textId="0270F9F3" w:rsidR="322F9D7F" w:rsidRDefault="70E18183" w:rsidP="60572459">
      <w:pPr>
        <w:spacing w:after="0"/>
      </w:pPr>
      <w:r w:rsidRPr="3EA7D0DF"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</w:rPr>
        <w:t>Orden de Compra</w:t>
      </w:r>
    </w:p>
    <w:p w14:paraId="69F57A9A" w14:textId="14E2A4E6" w:rsidR="322F9D7F" w:rsidRDefault="5E835A28" w:rsidP="3EA7D0DF">
      <w:pPr>
        <w:spacing w:after="0"/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</w:rPr>
      </w:pPr>
      <w:r w:rsidRPr="3EA7D0DF"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</w:rPr>
        <w:t>Llave: Código</w:t>
      </w:r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1587"/>
        <w:gridCol w:w="1587"/>
        <w:gridCol w:w="1587"/>
        <w:gridCol w:w="1587"/>
        <w:gridCol w:w="1588"/>
      </w:tblGrid>
      <w:tr w:rsidR="60572459" w14:paraId="2A26C3B9" w14:textId="77777777" w:rsidTr="60572459">
        <w:trPr>
          <w:trHeight w:val="300"/>
        </w:trPr>
        <w:tc>
          <w:tcPr>
            <w:tcW w:w="158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C992B" w14:textId="30CED8B9" w:rsidR="60572459" w:rsidRDefault="60572459" w:rsidP="60572459">
            <w:pPr>
              <w:spacing w:after="0"/>
            </w:pPr>
            <w:r w:rsidRPr="6057245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Código</w:t>
            </w:r>
          </w:p>
        </w:tc>
        <w:tc>
          <w:tcPr>
            <w:tcW w:w="158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791E2" w14:textId="67885540" w:rsidR="60572459" w:rsidRDefault="60572459" w:rsidP="60572459">
            <w:pPr>
              <w:spacing w:after="0"/>
            </w:pPr>
            <w:r w:rsidRPr="6057245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Nombre_Cliente</w:t>
            </w:r>
          </w:p>
        </w:tc>
        <w:tc>
          <w:tcPr>
            <w:tcW w:w="158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AC447" w14:textId="27924A49" w:rsidR="60572459" w:rsidRDefault="60572459" w:rsidP="60572459">
            <w:pPr>
              <w:spacing w:after="0"/>
            </w:pPr>
            <w:r w:rsidRPr="6057245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Descripción</w:t>
            </w:r>
          </w:p>
        </w:tc>
        <w:tc>
          <w:tcPr>
            <w:tcW w:w="158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A57C8" w14:textId="7C0BF26F" w:rsidR="60572459" w:rsidRDefault="60572459" w:rsidP="60572459">
            <w:pPr>
              <w:spacing w:after="0"/>
            </w:pPr>
            <w:r w:rsidRPr="6057245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Estado</w:t>
            </w:r>
          </w:p>
        </w:tc>
        <w:tc>
          <w:tcPr>
            <w:tcW w:w="158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4D805" w14:textId="74A8A794" w:rsidR="60572459" w:rsidRDefault="60572459" w:rsidP="60572459">
            <w:pPr>
              <w:spacing w:after="0"/>
            </w:pPr>
            <w:r w:rsidRPr="6057245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Almacenamiento</w:t>
            </w:r>
          </w:p>
        </w:tc>
      </w:tr>
      <w:tr w:rsidR="60572459" w14:paraId="3EC9B7CC" w14:textId="77777777" w:rsidTr="60572459">
        <w:trPr>
          <w:trHeight w:val="300"/>
        </w:trPr>
        <w:tc>
          <w:tcPr>
            <w:tcW w:w="158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38B358" w14:textId="1FA2DA4E" w:rsidR="60572459" w:rsidRDefault="60572459" w:rsidP="60572459">
            <w:pPr>
              <w:spacing w:after="0"/>
            </w:pPr>
            <w:r w:rsidRPr="60572459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PK</w:t>
            </w:r>
          </w:p>
        </w:tc>
        <w:tc>
          <w:tcPr>
            <w:tcW w:w="158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C6052" w14:textId="0C1F8980" w:rsidR="60572459" w:rsidRDefault="60572459" w:rsidP="60572459">
            <w:pPr>
              <w:spacing w:after="0"/>
            </w:pPr>
            <w:r w:rsidRPr="60572459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NN</w:t>
            </w:r>
          </w:p>
        </w:tc>
        <w:tc>
          <w:tcPr>
            <w:tcW w:w="158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12F51" w14:textId="25E65AEB" w:rsidR="60572459" w:rsidRDefault="60572459" w:rsidP="60572459">
            <w:pPr>
              <w:spacing w:after="0"/>
            </w:pPr>
            <w:r w:rsidRPr="60572459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NN</w:t>
            </w:r>
          </w:p>
        </w:tc>
        <w:tc>
          <w:tcPr>
            <w:tcW w:w="158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577E10" w14:textId="63AEB537" w:rsidR="60572459" w:rsidRDefault="60572459" w:rsidP="60572459">
            <w:pPr>
              <w:spacing w:after="0"/>
            </w:pPr>
            <w:r w:rsidRPr="60572459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NN,CK</w:t>
            </w:r>
            <w:r w:rsidRPr="60572459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[Vigente, Entregada,Anulada]</w:t>
            </w:r>
          </w:p>
        </w:tc>
        <w:tc>
          <w:tcPr>
            <w:tcW w:w="158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6F79A" w14:textId="7DCCEBC0" w:rsidR="60572459" w:rsidRDefault="60572459" w:rsidP="60572459">
            <w:pPr>
              <w:spacing w:after="0"/>
            </w:pPr>
            <w:r w:rsidRPr="60572459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NN</w:t>
            </w:r>
          </w:p>
        </w:tc>
      </w:tr>
      <w:tr w:rsidR="60572459" w14:paraId="6361C0EF" w14:textId="77777777" w:rsidTr="60572459">
        <w:trPr>
          <w:trHeight w:val="300"/>
        </w:trPr>
        <w:tc>
          <w:tcPr>
            <w:tcW w:w="158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6B91F" w14:textId="2C2BCCC9" w:rsidR="60572459" w:rsidRDefault="60572459" w:rsidP="60572459">
            <w:pPr>
              <w:spacing w:after="0"/>
            </w:pPr>
          </w:p>
        </w:tc>
        <w:tc>
          <w:tcPr>
            <w:tcW w:w="158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DB72C2" w14:textId="46658D17" w:rsidR="60572459" w:rsidRDefault="60572459" w:rsidP="60572459">
            <w:pPr>
              <w:spacing w:after="0"/>
            </w:pPr>
          </w:p>
        </w:tc>
        <w:tc>
          <w:tcPr>
            <w:tcW w:w="158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E65D5" w14:textId="2F88F207" w:rsidR="60572459" w:rsidRDefault="60572459" w:rsidP="60572459">
            <w:pPr>
              <w:spacing w:after="0"/>
            </w:pPr>
          </w:p>
        </w:tc>
        <w:tc>
          <w:tcPr>
            <w:tcW w:w="158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BE542" w14:textId="22D93C5C" w:rsidR="60572459" w:rsidRDefault="60572459" w:rsidP="60572459">
            <w:pPr>
              <w:spacing w:after="0"/>
            </w:pPr>
          </w:p>
        </w:tc>
        <w:tc>
          <w:tcPr>
            <w:tcW w:w="158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3FE99" w14:textId="59B1DF6E" w:rsidR="60572459" w:rsidRDefault="60572459" w:rsidP="60572459">
            <w:pPr>
              <w:spacing w:after="0"/>
            </w:pPr>
          </w:p>
        </w:tc>
      </w:tr>
    </w:tbl>
    <w:p w14:paraId="42760355" w14:textId="15B781CD" w:rsidR="322F9D7F" w:rsidRDefault="322F9D7F" w:rsidP="60572459">
      <w:pPr>
        <w:spacing w:after="0"/>
      </w:pPr>
    </w:p>
    <w:p w14:paraId="5457C459" w14:textId="7F671986" w:rsidR="322F9D7F" w:rsidRDefault="70E18183" w:rsidP="60572459">
      <w:pPr>
        <w:spacing w:after="0"/>
      </w:pPr>
      <w:r w:rsidRPr="3EA7D0DF"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</w:rPr>
        <w:t>Recepción Producto</w:t>
      </w:r>
    </w:p>
    <w:p w14:paraId="300B9708" w14:textId="7C3B2BAD" w:rsidR="41CBF5C6" w:rsidRDefault="41CBF5C6" w:rsidP="3EA7D0DF">
      <w:pPr>
        <w:spacing w:after="0"/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</w:rPr>
      </w:pPr>
      <w:r w:rsidRPr="3EA7D0DF"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</w:rPr>
        <w:t>Llave:</w:t>
      </w:r>
      <w:r w:rsidR="4064098E" w:rsidRPr="3EA7D0DF"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</w:rPr>
        <w:t>(Código Compra, Nit Proveedor, ID sucursal)</w:t>
      </w:r>
    </w:p>
    <w:p w14:paraId="61DA2FCB" w14:textId="0E9B5F21" w:rsidR="322F9D7F" w:rsidRDefault="322F9D7F" w:rsidP="60572459">
      <w:pPr>
        <w:spacing w:after="0"/>
      </w:pPr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2789"/>
        <w:gridCol w:w="2789"/>
        <w:gridCol w:w="2789"/>
      </w:tblGrid>
      <w:tr w:rsidR="60572459" w14:paraId="2DC7A6A4" w14:textId="77777777" w:rsidTr="60572459">
        <w:trPr>
          <w:trHeight w:val="300"/>
        </w:trPr>
        <w:tc>
          <w:tcPr>
            <w:tcW w:w="278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C6888" w14:textId="11087A46" w:rsidR="60572459" w:rsidRDefault="60572459" w:rsidP="60572459">
            <w:pPr>
              <w:spacing w:after="0"/>
            </w:pPr>
            <w:r w:rsidRPr="6057245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Código Compra</w:t>
            </w:r>
          </w:p>
        </w:tc>
        <w:tc>
          <w:tcPr>
            <w:tcW w:w="278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FAC33" w14:textId="4A135DCB" w:rsidR="60572459" w:rsidRDefault="60572459" w:rsidP="60572459">
            <w:pPr>
              <w:spacing w:after="0"/>
            </w:pPr>
            <w:r w:rsidRPr="6057245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Nit Proveedor</w:t>
            </w:r>
          </w:p>
        </w:tc>
        <w:tc>
          <w:tcPr>
            <w:tcW w:w="278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3E83B" w14:textId="2CEA1B48" w:rsidR="60572459" w:rsidRDefault="60572459" w:rsidP="60572459">
            <w:pPr>
              <w:spacing w:after="0"/>
            </w:pPr>
            <w:r w:rsidRPr="6057245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ID sucursal</w:t>
            </w:r>
          </w:p>
        </w:tc>
      </w:tr>
      <w:tr w:rsidR="60572459" w14:paraId="1034219F" w14:textId="77777777" w:rsidTr="60572459">
        <w:trPr>
          <w:trHeight w:val="300"/>
        </w:trPr>
        <w:tc>
          <w:tcPr>
            <w:tcW w:w="278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88393" w14:textId="4C24DD6E" w:rsidR="60572459" w:rsidRDefault="60572459" w:rsidP="60572459">
            <w:pPr>
              <w:spacing w:after="0"/>
            </w:pPr>
            <w:r w:rsidRPr="60572459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FK</w:t>
            </w:r>
            <w:r w:rsidRPr="60572459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 xml:space="preserve">[Orden de </w:t>
            </w:r>
            <w:r w:rsidR="1C17647F" w:rsidRPr="60572459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Compra, Código</w:t>
            </w:r>
            <w:r w:rsidRPr="60572459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]</w:t>
            </w:r>
          </w:p>
        </w:tc>
        <w:tc>
          <w:tcPr>
            <w:tcW w:w="278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58BC2" w14:textId="72A8620F" w:rsidR="60572459" w:rsidRDefault="60572459" w:rsidP="60572459">
            <w:pPr>
              <w:spacing w:after="0"/>
            </w:pPr>
            <w:r w:rsidRPr="60572459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FK</w:t>
            </w:r>
            <w:r w:rsidRPr="60572459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[Proveedor,nit]</w:t>
            </w:r>
          </w:p>
        </w:tc>
        <w:tc>
          <w:tcPr>
            <w:tcW w:w="278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9D0CE" w14:textId="6A2B1AD9" w:rsidR="60572459" w:rsidRDefault="60572459" w:rsidP="60572459">
            <w:pPr>
              <w:spacing w:after="0"/>
            </w:pPr>
            <w:r w:rsidRPr="60572459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FK</w:t>
            </w:r>
            <w:r w:rsidRPr="60572459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[sucursal,id]</w:t>
            </w:r>
          </w:p>
        </w:tc>
      </w:tr>
      <w:tr w:rsidR="60572459" w14:paraId="540782D4" w14:textId="77777777" w:rsidTr="60572459">
        <w:trPr>
          <w:trHeight w:val="300"/>
        </w:trPr>
        <w:tc>
          <w:tcPr>
            <w:tcW w:w="278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E64DD" w14:textId="52177AFA" w:rsidR="60572459" w:rsidRDefault="60572459" w:rsidP="60572459">
            <w:pPr>
              <w:spacing w:after="0"/>
            </w:pPr>
          </w:p>
        </w:tc>
        <w:tc>
          <w:tcPr>
            <w:tcW w:w="278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D3200" w14:textId="0C1B71BD" w:rsidR="60572459" w:rsidRDefault="60572459" w:rsidP="60572459">
            <w:pPr>
              <w:spacing w:after="0"/>
            </w:pPr>
          </w:p>
        </w:tc>
        <w:tc>
          <w:tcPr>
            <w:tcW w:w="278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80EF0" w14:textId="6886C239" w:rsidR="60572459" w:rsidRDefault="60572459" w:rsidP="60572459">
            <w:pPr>
              <w:spacing w:after="0"/>
            </w:pPr>
          </w:p>
        </w:tc>
      </w:tr>
    </w:tbl>
    <w:p w14:paraId="784FC549" w14:textId="6FAAFE46" w:rsidR="322F9D7F" w:rsidRDefault="322F9D7F" w:rsidP="60572459">
      <w:pPr>
        <w:spacing w:after="0"/>
      </w:pPr>
    </w:p>
    <w:p w14:paraId="038F5B1B" w14:textId="6EECF318" w:rsidR="322F9D7F" w:rsidRDefault="322F9D7F" w:rsidP="60572459">
      <w:pPr>
        <w:spacing w:after="0"/>
      </w:pPr>
    </w:p>
    <w:p w14:paraId="0B8B8815" w14:textId="32CFEAD0" w:rsidR="322F9D7F" w:rsidRDefault="322F9D7F" w:rsidP="60572459">
      <w:pPr>
        <w:spacing w:after="0"/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</w:rPr>
      </w:pPr>
    </w:p>
    <w:p w14:paraId="79E7EB92" w14:textId="05E2EED1" w:rsidR="027CC51F" w:rsidRDefault="027CC51F" w:rsidP="3F922DC3">
      <w:pPr>
        <w:spacing w:after="0"/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</w:rPr>
      </w:pPr>
      <w:r w:rsidRPr="3EA7D0DF"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</w:rPr>
        <w:t>4.Normalizacion</w:t>
      </w:r>
    </w:p>
    <w:p w14:paraId="76A338CD" w14:textId="78D0FA43" w:rsidR="3EA7D0DF" w:rsidRDefault="3EA7D0DF" w:rsidP="3EA7D0DF">
      <w:pPr>
        <w:spacing w:after="0"/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</w:rPr>
      </w:pPr>
    </w:p>
    <w:p w14:paraId="2D7EFE59" w14:textId="0D7E6C28" w:rsidR="0EF0B192" w:rsidRDefault="0EF0B192" w:rsidP="3EA7D0DF">
      <w:pPr>
        <w:spacing w:after="0"/>
      </w:pPr>
      <w:r w:rsidRPr="3EA7D0DF"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</w:rPr>
        <w:t>Ciudad</w:t>
      </w:r>
    </w:p>
    <w:p w14:paraId="6013067E" w14:textId="74DF309F" w:rsidR="0EF0B192" w:rsidRDefault="0EF0B192" w:rsidP="3EA7D0DF">
      <w:pPr>
        <w:spacing w:after="0"/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</w:rPr>
      </w:pPr>
      <w:r w:rsidRPr="3EA7D0DF"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</w:rPr>
        <w:t>Llave: código postal</w:t>
      </w:r>
    </w:p>
    <w:p w14:paraId="0E3565C1" w14:textId="6DD435B4" w:rsidR="3EA7D0DF" w:rsidRDefault="3EA7D0DF" w:rsidP="3EA7D0DF">
      <w:pPr>
        <w:spacing w:after="0"/>
      </w:pPr>
    </w:p>
    <w:tbl>
      <w:tblPr>
        <w:tblW w:w="0" w:type="auto"/>
        <w:tblLook w:val="06A0" w:firstRow="1" w:lastRow="0" w:firstColumn="1" w:lastColumn="0" w:noHBand="1" w:noVBand="1"/>
      </w:tblPr>
      <w:tblGrid>
        <w:gridCol w:w="4290"/>
        <w:gridCol w:w="4290"/>
      </w:tblGrid>
      <w:tr w:rsidR="3EA7D0DF" w14:paraId="76BD2A17" w14:textId="77777777" w:rsidTr="3EA7D0DF">
        <w:trPr>
          <w:trHeight w:val="300"/>
        </w:trPr>
        <w:tc>
          <w:tcPr>
            <w:tcW w:w="429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88410" w14:textId="2C179F63" w:rsidR="3EA7D0DF" w:rsidRDefault="3EA7D0DF" w:rsidP="3EA7D0DF">
            <w:pPr>
              <w:spacing w:after="0"/>
              <w:rPr>
                <w:rFonts w:ascii="Times New Roman" w:eastAsia="Times New Roman" w:hAnsi="Times New Roman" w:cs="Times New Roman"/>
                <w:b/>
                <w:color w:val="000000" w:themeColor="text1"/>
                <w:sz w:val="22"/>
                <w:szCs w:val="22"/>
              </w:rPr>
            </w:pPr>
            <w:r w:rsidRPr="3EA7D0D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Codigo</w:t>
            </w:r>
            <w:r w:rsidR="45A1763E" w:rsidRPr="5B31B62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 xml:space="preserve"> </w:t>
            </w:r>
            <w:r w:rsidRPr="3EA7D0D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Postal</w:t>
            </w:r>
          </w:p>
        </w:tc>
        <w:tc>
          <w:tcPr>
            <w:tcW w:w="429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A04E3" w14:textId="6CA3990A" w:rsidR="3EA7D0DF" w:rsidRDefault="3EA7D0DF" w:rsidP="3EA7D0DF">
            <w:pPr>
              <w:spacing w:after="0"/>
            </w:pPr>
            <w:r w:rsidRPr="3EA7D0D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Nombre</w:t>
            </w:r>
          </w:p>
        </w:tc>
      </w:tr>
      <w:tr w:rsidR="3EA7D0DF" w14:paraId="27B8AC0A" w14:textId="77777777" w:rsidTr="3EA7D0DF">
        <w:trPr>
          <w:trHeight w:val="300"/>
        </w:trPr>
        <w:tc>
          <w:tcPr>
            <w:tcW w:w="429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2AA1B" w14:textId="56B82ECF" w:rsidR="3EA7D0DF" w:rsidRDefault="3EA7D0DF" w:rsidP="3EA7D0DF">
            <w:pPr>
              <w:spacing w:after="0"/>
            </w:pPr>
            <w:r w:rsidRPr="3EA7D0DF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PK,NN</w:t>
            </w:r>
          </w:p>
        </w:tc>
        <w:tc>
          <w:tcPr>
            <w:tcW w:w="429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C17FA" w14:textId="738835A8" w:rsidR="3EA7D0DF" w:rsidRDefault="3EA7D0DF" w:rsidP="3EA7D0DF">
            <w:pPr>
              <w:spacing w:after="0"/>
            </w:pPr>
            <w:r w:rsidRPr="3EA7D0DF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NN</w:t>
            </w:r>
          </w:p>
        </w:tc>
      </w:tr>
      <w:tr w:rsidR="3EA7D0DF" w14:paraId="486C49E0" w14:textId="77777777" w:rsidTr="3EA7D0DF">
        <w:trPr>
          <w:trHeight w:val="300"/>
        </w:trPr>
        <w:tc>
          <w:tcPr>
            <w:tcW w:w="429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30CA2" w14:textId="4A4AD721" w:rsidR="3EA7D0DF" w:rsidRDefault="3EA7D0DF" w:rsidP="3EA7D0DF">
            <w:pPr>
              <w:spacing w:after="0"/>
            </w:pPr>
          </w:p>
        </w:tc>
        <w:tc>
          <w:tcPr>
            <w:tcW w:w="429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16F5B" w14:textId="591DAE46" w:rsidR="3EA7D0DF" w:rsidRDefault="3EA7D0DF" w:rsidP="3EA7D0DF">
            <w:pPr>
              <w:spacing w:after="0"/>
            </w:pPr>
          </w:p>
        </w:tc>
      </w:tr>
    </w:tbl>
    <w:p w14:paraId="1A65B867" w14:textId="0B9B314C" w:rsidR="3EA7D0DF" w:rsidRDefault="3EA7D0DF" w:rsidP="3EA7D0DF">
      <w:pPr>
        <w:spacing w:after="0"/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</w:rPr>
      </w:pPr>
    </w:p>
    <w:p w14:paraId="6248457E" w14:textId="7A735C3E" w:rsidR="5C3C2DCD" w:rsidRDefault="5C3C2DCD" w:rsidP="3EA7D0DF">
      <w:pPr>
        <w:spacing w:after="0"/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</w:rPr>
      </w:pPr>
      <w:r w:rsidRPr="3EA7D0DF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1NF: La relación cumple la norma, deibido a que cada atributo tiene un solo valor</w:t>
      </w:r>
    </w:p>
    <w:p w14:paraId="415737B1" w14:textId="25EB87BE" w:rsidR="3EA7D0DF" w:rsidRDefault="3EA7D0DF" w:rsidP="3EA7D0DF">
      <w:pPr>
        <w:spacing w:after="0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</w:p>
    <w:p w14:paraId="04A5FC1B" w14:textId="0B161527" w:rsidR="5C3C2DCD" w:rsidRDefault="5C3C2DCD" w:rsidP="3EA7D0DF">
      <w:pPr>
        <w:spacing w:after="0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3EA7D0DF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2NF</w:t>
      </w:r>
      <w:r w:rsidR="03F2569C" w:rsidRPr="3EA7D0DF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: La </w:t>
      </w:r>
      <w:r w:rsidR="7A3D1750" w:rsidRPr="3EA7D0DF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relación cumple la norma, debido a que los atributos dependen de la llave primaria, omitiendo así las relaciones parciales. Es decir, estos atributos no se pueden hallar de otra manera. </w:t>
      </w:r>
    </w:p>
    <w:p w14:paraId="1C834DE2" w14:textId="41055590" w:rsidR="3EA7D0DF" w:rsidRDefault="3EA7D0DF" w:rsidP="3EA7D0DF">
      <w:pPr>
        <w:spacing w:after="0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</w:p>
    <w:p w14:paraId="44532251" w14:textId="7BE2235D" w:rsidR="7A3D1750" w:rsidRDefault="7A3D1750" w:rsidP="3EA7D0DF">
      <w:pPr>
        <w:spacing w:after="0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3EA7D0DF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3NF: La </w:t>
      </w:r>
      <w:r w:rsidR="6ECC292E" w:rsidRPr="3EA7D0DF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relación</w:t>
      </w:r>
      <w:r w:rsidRPr="3EA7D0DF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cumple. Debido a que no existe transitividad entre los atributos</w:t>
      </w:r>
      <w:r w:rsidR="2595767C" w:rsidRPr="3EA7D0DF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, es decir los atributos se definen así mismos o son definidos por la llave primaria, no hay forma de que un atributo A defina a uno B y ese B a uno C. </w:t>
      </w:r>
    </w:p>
    <w:p w14:paraId="38F6C088" w14:textId="778BDB52" w:rsidR="3EA7D0DF" w:rsidRDefault="3EA7D0DF" w:rsidP="3EA7D0DF">
      <w:pPr>
        <w:spacing w:after="0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</w:p>
    <w:p w14:paraId="15F26AA1" w14:textId="023E05FA" w:rsidR="0F381C8E" w:rsidRDefault="0F381C8E" w:rsidP="3EA7D0DF">
      <w:pPr>
        <w:spacing w:after="0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3EA7D0DF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NFBC:  La relación cumple, porque la llave primaria no es determinada por </w:t>
      </w:r>
      <w:r w:rsidR="44C5A250" w:rsidRPr="3EA7D0DF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ningún atributo o una llave foránea</w:t>
      </w:r>
    </w:p>
    <w:p w14:paraId="3F135EC3" w14:textId="783CBBCC" w:rsidR="3EA7D0DF" w:rsidRDefault="3EA7D0DF" w:rsidP="3EA7D0DF">
      <w:pPr>
        <w:spacing w:after="0"/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</w:rPr>
      </w:pPr>
    </w:p>
    <w:p w14:paraId="2FA1D272" w14:textId="1FC72C7C" w:rsidR="3529D080" w:rsidRDefault="3529D080" w:rsidP="3EA7D0DF">
      <w:pPr>
        <w:spacing w:after="0"/>
      </w:pPr>
      <w:r w:rsidRPr="3EA7D0DF"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</w:rPr>
        <w:t>Sucursal</w:t>
      </w:r>
    </w:p>
    <w:p w14:paraId="2EDCE955" w14:textId="57CBAA1E" w:rsidR="3529D080" w:rsidRDefault="3529D080" w:rsidP="3EA7D0DF">
      <w:pPr>
        <w:spacing w:after="0"/>
      </w:pPr>
      <w:r w:rsidRPr="3EA7D0DF"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</w:rPr>
        <w:t>Llave:ID</w:t>
      </w:r>
    </w:p>
    <w:p w14:paraId="623AD7B1" w14:textId="0BED74CE" w:rsidR="3EA7D0DF" w:rsidRDefault="3EA7D0DF" w:rsidP="3EA7D0DF">
      <w:pPr>
        <w:spacing w:after="0"/>
      </w:pPr>
    </w:p>
    <w:tbl>
      <w:tblPr>
        <w:tblW w:w="0" w:type="auto"/>
        <w:tblLook w:val="06A0" w:firstRow="1" w:lastRow="0" w:firstColumn="1" w:lastColumn="0" w:noHBand="1" w:noVBand="1"/>
      </w:tblPr>
      <w:tblGrid>
        <w:gridCol w:w="1287"/>
        <w:gridCol w:w="1287"/>
        <w:gridCol w:w="1883"/>
        <w:gridCol w:w="1287"/>
        <w:gridCol w:w="1287"/>
        <w:gridCol w:w="1287"/>
      </w:tblGrid>
      <w:tr w:rsidR="3EA7D0DF" w14:paraId="2EA2B469" w14:textId="77777777" w:rsidTr="3EA7D0DF">
        <w:trPr>
          <w:trHeight w:val="300"/>
        </w:trPr>
        <w:tc>
          <w:tcPr>
            <w:tcW w:w="128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8876C" w14:textId="7A503D24" w:rsidR="3EA7D0DF" w:rsidRDefault="3EA7D0DF" w:rsidP="3EA7D0DF">
            <w:pPr>
              <w:spacing w:after="0"/>
            </w:pPr>
            <w:r w:rsidRPr="3EA7D0D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ID</w:t>
            </w:r>
          </w:p>
        </w:tc>
        <w:tc>
          <w:tcPr>
            <w:tcW w:w="128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417C8" w14:textId="6B0D2500" w:rsidR="3EA7D0DF" w:rsidRDefault="3EA7D0DF" w:rsidP="3EA7D0DF">
            <w:pPr>
              <w:spacing w:after="0"/>
            </w:pPr>
            <w:r w:rsidRPr="3EA7D0D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Nombre</w:t>
            </w:r>
          </w:p>
        </w:tc>
        <w:tc>
          <w:tcPr>
            <w:tcW w:w="128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CCB99" w14:textId="68C9BBB3" w:rsidR="3EA7D0DF" w:rsidRDefault="3EA7D0DF" w:rsidP="3EA7D0DF">
            <w:pPr>
              <w:spacing w:after="0"/>
            </w:pPr>
            <w:r w:rsidRPr="3EA7D0D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metrosCuadrados</w:t>
            </w:r>
          </w:p>
        </w:tc>
        <w:tc>
          <w:tcPr>
            <w:tcW w:w="128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9FBC2" w14:textId="7D3A14F5" w:rsidR="3EA7D0DF" w:rsidRDefault="3EA7D0DF" w:rsidP="3EA7D0DF">
            <w:pPr>
              <w:spacing w:after="0"/>
            </w:pPr>
            <w:r w:rsidRPr="3EA7D0D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dirección</w:t>
            </w:r>
          </w:p>
        </w:tc>
        <w:tc>
          <w:tcPr>
            <w:tcW w:w="128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85C68" w14:textId="386B16FE" w:rsidR="3EA7D0DF" w:rsidRDefault="3EA7D0DF" w:rsidP="3EA7D0DF">
            <w:pPr>
              <w:spacing w:after="0"/>
            </w:pPr>
            <w:r w:rsidRPr="3EA7D0D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teléfono</w:t>
            </w:r>
          </w:p>
        </w:tc>
        <w:tc>
          <w:tcPr>
            <w:tcW w:w="128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CBDDE" w14:textId="418A8C8D" w:rsidR="3EA7D0DF" w:rsidRDefault="3EA7D0DF" w:rsidP="3EA7D0DF">
            <w:pPr>
              <w:spacing w:after="0"/>
            </w:pPr>
            <w:r w:rsidRPr="3EA7D0D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ciudad</w:t>
            </w:r>
          </w:p>
        </w:tc>
      </w:tr>
      <w:tr w:rsidR="3EA7D0DF" w14:paraId="38128D7E" w14:textId="77777777" w:rsidTr="3EA7D0DF">
        <w:trPr>
          <w:trHeight w:val="300"/>
        </w:trPr>
        <w:tc>
          <w:tcPr>
            <w:tcW w:w="128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616B6" w14:textId="7BBB56E2" w:rsidR="3EA7D0DF" w:rsidRDefault="3EA7D0DF" w:rsidP="3EA7D0DF">
            <w:pPr>
              <w:spacing w:after="0"/>
            </w:pPr>
            <w:r w:rsidRPr="3EA7D0DF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PK,SA</w:t>
            </w:r>
          </w:p>
        </w:tc>
        <w:tc>
          <w:tcPr>
            <w:tcW w:w="128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F7CFA" w14:textId="3C76ACB6" w:rsidR="3EA7D0DF" w:rsidRDefault="3EA7D0DF" w:rsidP="3EA7D0DF">
            <w:pPr>
              <w:spacing w:after="0"/>
            </w:pPr>
            <w:r w:rsidRPr="3EA7D0DF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NN</w:t>
            </w:r>
          </w:p>
        </w:tc>
        <w:tc>
          <w:tcPr>
            <w:tcW w:w="128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91097" w14:textId="4D7D90D4" w:rsidR="3EA7D0DF" w:rsidRDefault="3EA7D0DF" w:rsidP="3EA7D0DF">
            <w:pPr>
              <w:spacing w:after="0"/>
            </w:pPr>
            <w:r w:rsidRPr="3EA7D0DF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CK[0&gt;],NN</w:t>
            </w:r>
          </w:p>
        </w:tc>
        <w:tc>
          <w:tcPr>
            <w:tcW w:w="128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CDB2B" w14:textId="00A804C8" w:rsidR="3EA7D0DF" w:rsidRDefault="3EA7D0DF" w:rsidP="3EA7D0DF">
            <w:pPr>
              <w:spacing w:after="0"/>
            </w:pPr>
            <w:r w:rsidRPr="3EA7D0DF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NN</w:t>
            </w:r>
          </w:p>
        </w:tc>
        <w:tc>
          <w:tcPr>
            <w:tcW w:w="128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2577F1" w14:textId="3511DE30" w:rsidR="3EA7D0DF" w:rsidRDefault="3EA7D0DF" w:rsidP="3EA7D0DF">
            <w:pPr>
              <w:spacing w:after="0"/>
            </w:pPr>
            <w:r w:rsidRPr="3EA7D0DF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NN</w:t>
            </w:r>
          </w:p>
        </w:tc>
        <w:tc>
          <w:tcPr>
            <w:tcW w:w="128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36F58" w14:textId="665D8974" w:rsidR="3EA7D0DF" w:rsidRDefault="3EA7D0DF" w:rsidP="3EA7D0DF">
            <w:pPr>
              <w:spacing w:after="0"/>
            </w:pPr>
            <w:r w:rsidRPr="3EA7D0DF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FK,NN</w:t>
            </w:r>
            <w:r>
              <w:br/>
            </w:r>
            <w:r w:rsidRPr="3EA7D0DF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[Código postal,Ciudad]</w:t>
            </w:r>
          </w:p>
        </w:tc>
      </w:tr>
      <w:tr w:rsidR="3EA7D0DF" w14:paraId="1081E505" w14:textId="77777777" w:rsidTr="3EA7D0DF">
        <w:trPr>
          <w:trHeight w:val="300"/>
        </w:trPr>
        <w:tc>
          <w:tcPr>
            <w:tcW w:w="128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68EE8" w14:textId="7D0E09E0" w:rsidR="3EA7D0DF" w:rsidRDefault="3EA7D0DF" w:rsidP="3EA7D0DF">
            <w:pPr>
              <w:spacing w:after="0"/>
            </w:pPr>
          </w:p>
        </w:tc>
        <w:tc>
          <w:tcPr>
            <w:tcW w:w="128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2C5FF" w14:textId="05C8401F" w:rsidR="3EA7D0DF" w:rsidRDefault="3EA7D0DF" w:rsidP="3EA7D0DF">
            <w:pPr>
              <w:spacing w:after="0"/>
            </w:pPr>
          </w:p>
        </w:tc>
        <w:tc>
          <w:tcPr>
            <w:tcW w:w="128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016C3" w14:textId="320A08B2" w:rsidR="3EA7D0DF" w:rsidRDefault="3EA7D0DF" w:rsidP="3EA7D0DF">
            <w:pPr>
              <w:spacing w:after="0"/>
            </w:pPr>
          </w:p>
        </w:tc>
        <w:tc>
          <w:tcPr>
            <w:tcW w:w="128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AC007" w14:textId="12542991" w:rsidR="3EA7D0DF" w:rsidRDefault="3EA7D0DF" w:rsidP="3EA7D0DF">
            <w:pPr>
              <w:spacing w:after="0"/>
            </w:pPr>
          </w:p>
        </w:tc>
        <w:tc>
          <w:tcPr>
            <w:tcW w:w="128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3D547" w14:textId="4C7E3669" w:rsidR="3EA7D0DF" w:rsidRDefault="3EA7D0DF" w:rsidP="3EA7D0DF">
            <w:pPr>
              <w:spacing w:after="0"/>
            </w:pPr>
          </w:p>
        </w:tc>
        <w:tc>
          <w:tcPr>
            <w:tcW w:w="128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54AB4" w14:textId="670E8D14" w:rsidR="3EA7D0DF" w:rsidRDefault="3EA7D0DF" w:rsidP="3EA7D0DF">
            <w:pPr>
              <w:spacing w:after="0"/>
            </w:pPr>
          </w:p>
        </w:tc>
      </w:tr>
    </w:tbl>
    <w:p w14:paraId="19D58FCA" w14:textId="317D19A8" w:rsidR="3EA7D0DF" w:rsidRDefault="3EA7D0DF" w:rsidP="3EA7D0DF">
      <w:pPr>
        <w:spacing w:after="0"/>
      </w:pPr>
    </w:p>
    <w:p w14:paraId="6FD0DA65" w14:textId="004F07B1" w:rsidR="373F6283" w:rsidRDefault="373F6283" w:rsidP="3EA7D0DF">
      <w:pPr>
        <w:spacing w:after="0"/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</w:rPr>
      </w:pPr>
      <w:r w:rsidRPr="3EA7D0DF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1NF: La relación cumple la norma, deibido a que cada atributo tiene un solo valor</w:t>
      </w:r>
    </w:p>
    <w:p w14:paraId="682D6EF9" w14:textId="281C8DB8" w:rsidR="3EA7D0DF" w:rsidRDefault="3EA7D0DF" w:rsidP="3EA7D0DF">
      <w:pPr>
        <w:spacing w:after="0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</w:p>
    <w:p w14:paraId="3E9EFAFB" w14:textId="328F891D" w:rsidR="373F6283" w:rsidRDefault="373F6283" w:rsidP="3EA7D0DF">
      <w:pPr>
        <w:spacing w:after="0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3EA7D0DF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2NF: La relación cumple la norma, debido a que los atributos dependen de la llave primaria, omitiendo así las relaciones parciales. Es decir, estos atributos no se pueden hallar de otra manera.</w:t>
      </w:r>
    </w:p>
    <w:p w14:paraId="696B0325" w14:textId="08B4ECD0" w:rsidR="3EA7D0DF" w:rsidRDefault="3EA7D0DF" w:rsidP="3EA7D0DF">
      <w:pPr>
        <w:spacing w:after="0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</w:p>
    <w:p w14:paraId="04B27650" w14:textId="2B65B727" w:rsidR="373F6283" w:rsidRDefault="373F6283" w:rsidP="3EA7D0DF">
      <w:pPr>
        <w:spacing w:after="0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3EA7D0DF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3NF: La relación cumple la norma, debido a que los atributos dependen de la llave primaria, omitiendo así las relaciones parciales. </w:t>
      </w:r>
      <w:r w:rsidR="00A7A7F3" w:rsidRPr="3EA7D0DF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A pesar de que nombre y direeción podrían ser determinados de otra forma. Justo en este caso no, debido a la estructura del modelo y decisiones de diseño referentes a las llaves primarias y foráneas.</w:t>
      </w:r>
    </w:p>
    <w:p w14:paraId="7054AAB6" w14:textId="220B8EF8" w:rsidR="3EA7D0DF" w:rsidRDefault="3EA7D0DF" w:rsidP="3EA7D0DF">
      <w:pPr>
        <w:spacing w:after="0"/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</w:rPr>
      </w:pPr>
    </w:p>
    <w:p w14:paraId="629CA463" w14:textId="046705BE" w:rsidR="2D614C59" w:rsidRDefault="2D614C59" w:rsidP="3EA7D0DF">
      <w:pPr>
        <w:spacing w:after="0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3EA7D0DF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NFBC: La relació</w:t>
      </w:r>
      <w:r w:rsidR="6256A3E1" w:rsidRPr="3EA7D0DF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n</w:t>
      </w:r>
      <w:r w:rsidRPr="3EA7D0DF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cumple</w:t>
      </w:r>
      <w:r w:rsidR="1A16775E" w:rsidRPr="3EA7D0DF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, dado </w:t>
      </w:r>
      <w:r w:rsidR="547C735A" w:rsidRPr="3EA7D0DF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que la llave primaria se determina asi misma, es decir, ningún atributo de la relación</w:t>
      </w:r>
      <w:r w:rsidRPr="3EA7D0DF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</w:t>
      </w:r>
      <w:r w:rsidR="2BC059A4" w:rsidRPr="3EA7D0DF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puede ser llave primaria o determinar e influir sobre la llave primaria.</w:t>
      </w:r>
    </w:p>
    <w:p w14:paraId="7735968E" w14:textId="76C60113" w:rsidR="3EA7D0DF" w:rsidRDefault="3EA7D0DF" w:rsidP="3EA7D0DF">
      <w:pPr>
        <w:spacing w:after="0"/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</w:rPr>
      </w:pPr>
    </w:p>
    <w:p w14:paraId="28D6AE40" w14:textId="1EF7BDCC" w:rsidR="3EA7D0DF" w:rsidRDefault="3EA7D0DF" w:rsidP="3EA7D0DF">
      <w:pPr>
        <w:spacing w:after="0"/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</w:rPr>
      </w:pPr>
    </w:p>
    <w:p w14:paraId="4EB0546B" w14:textId="278AD27B" w:rsidR="2D614C59" w:rsidRDefault="2D614C59" w:rsidP="3EA7D0DF">
      <w:pPr>
        <w:spacing w:after="0"/>
      </w:pPr>
      <w:r w:rsidRPr="3EA7D0DF"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</w:rPr>
        <w:t>INVENTARIO</w:t>
      </w:r>
    </w:p>
    <w:p w14:paraId="66821DB1" w14:textId="6B5F5AA4" w:rsidR="2D614C59" w:rsidRDefault="2D614C59" w:rsidP="3EA7D0DF">
      <w:pPr>
        <w:spacing w:after="0"/>
      </w:pPr>
      <w:r w:rsidRPr="3EA7D0DF"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</w:rPr>
        <w:t>Llave: Sucursal ID</w:t>
      </w:r>
    </w:p>
    <w:p w14:paraId="79E3ECD4" w14:textId="2CAA95C1" w:rsidR="3EA7D0DF" w:rsidRDefault="3EA7D0DF" w:rsidP="3EA7D0DF">
      <w:pPr>
        <w:spacing w:after="0"/>
      </w:pPr>
    </w:p>
    <w:tbl>
      <w:tblPr>
        <w:tblW w:w="0" w:type="auto"/>
        <w:tblLook w:val="06A0" w:firstRow="1" w:lastRow="0" w:firstColumn="1" w:lastColumn="0" w:noHBand="1" w:noVBand="1"/>
      </w:tblPr>
      <w:tblGrid>
        <w:gridCol w:w="4290"/>
        <w:gridCol w:w="4290"/>
      </w:tblGrid>
      <w:tr w:rsidR="3EA7D0DF" w14:paraId="4D39EC1C" w14:textId="77777777" w:rsidTr="3EA7D0DF">
        <w:trPr>
          <w:trHeight w:val="300"/>
        </w:trPr>
        <w:tc>
          <w:tcPr>
            <w:tcW w:w="429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D153C" w14:textId="4B1A41BE" w:rsidR="3EA7D0DF" w:rsidRDefault="3EA7D0DF" w:rsidP="3EA7D0DF">
            <w:pPr>
              <w:spacing w:after="0"/>
            </w:pPr>
            <w:r w:rsidRPr="3EA7D0D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Sucursal  ID</w:t>
            </w:r>
          </w:p>
        </w:tc>
        <w:tc>
          <w:tcPr>
            <w:tcW w:w="429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288C8" w14:textId="29085288" w:rsidR="3EA7D0DF" w:rsidRDefault="3EA7D0DF" w:rsidP="3EA7D0DF">
            <w:pPr>
              <w:spacing w:after="0"/>
            </w:pPr>
            <w:r w:rsidRPr="3EA7D0D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Nivel Mínimo</w:t>
            </w:r>
          </w:p>
        </w:tc>
      </w:tr>
      <w:tr w:rsidR="3EA7D0DF" w14:paraId="01ED3F7C" w14:textId="77777777" w:rsidTr="3EA7D0DF">
        <w:trPr>
          <w:trHeight w:val="300"/>
        </w:trPr>
        <w:tc>
          <w:tcPr>
            <w:tcW w:w="429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C7FAB" w14:textId="552371F3" w:rsidR="3EA7D0DF" w:rsidRDefault="3EA7D0DF" w:rsidP="3EA7D0DF">
            <w:pPr>
              <w:spacing w:after="0"/>
            </w:pPr>
            <w:r w:rsidRPr="3EA7D0DF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PK,FK</w:t>
            </w:r>
            <w:r w:rsidRPr="3EA7D0DF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[ID,Sucursal]</w:t>
            </w:r>
          </w:p>
        </w:tc>
        <w:tc>
          <w:tcPr>
            <w:tcW w:w="429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B7FD5" w14:textId="76868AF0" w:rsidR="3EA7D0DF" w:rsidRDefault="3EA7D0DF" w:rsidP="3EA7D0DF">
            <w:pPr>
              <w:spacing w:after="0"/>
            </w:pPr>
            <w:r w:rsidRPr="3EA7D0DF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NN,CK</w:t>
            </w:r>
            <w:r w:rsidRPr="3EA7D0DF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[0&gt;]</w:t>
            </w:r>
          </w:p>
        </w:tc>
      </w:tr>
      <w:tr w:rsidR="3EA7D0DF" w14:paraId="34852A94" w14:textId="77777777" w:rsidTr="3EA7D0DF">
        <w:trPr>
          <w:trHeight w:val="300"/>
        </w:trPr>
        <w:tc>
          <w:tcPr>
            <w:tcW w:w="429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EBB73" w14:textId="735A9B43" w:rsidR="3EA7D0DF" w:rsidRDefault="3EA7D0DF" w:rsidP="3EA7D0DF">
            <w:pPr>
              <w:spacing w:after="0"/>
            </w:pPr>
          </w:p>
        </w:tc>
        <w:tc>
          <w:tcPr>
            <w:tcW w:w="429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38787" w14:textId="3DE49301" w:rsidR="3EA7D0DF" w:rsidRDefault="3EA7D0DF" w:rsidP="3EA7D0DF">
            <w:pPr>
              <w:spacing w:after="0"/>
            </w:pPr>
          </w:p>
        </w:tc>
      </w:tr>
    </w:tbl>
    <w:p w14:paraId="64C39588" w14:textId="258A6ADD" w:rsidR="46045431" w:rsidRDefault="46045431" w:rsidP="747BFE3D">
      <w:pPr>
        <w:spacing w:after="0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55DB0E8D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1NF: Cumple, ya que cada atributo contiene solo un valor por campo.</w:t>
      </w:r>
    </w:p>
    <w:p w14:paraId="082FF386" w14:textId="4C1E8C93" w:rsidR="46045431" w:rsidRDefault="46045431" w:rsidP="747BFE3D">
      <w:pPr>
        <w:spacing w:after="0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55DB0E8D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2NF: Cumple, ya que no hay dependencias parciales; cada atributo depende completamente de la clave primaria.</w:t>
      </w:r>
    </w:p>
    <w:p w14:paraId="1E63A830" w14:textId="42D9C257" w:rsidR="46045431" w:rsidRDefault="46045431" w:rsidP="747BFE3D">
      <w:pPr>
        <w:spacing w:after="0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55DB0E8D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3NF: Cumple, porque no hay dependencias transitivas en esta tabla.</w:t>
      </w:r>
    </w:p>
    <w:p w14:paraId="2C5F044D" w14:textId="62974DD8" w:rsidR="3EA7D0DF" w:rsidRDefault="3EA7D0DF" w:rsidP="76F56305">
      <w:pPr>
        <w:spacing w:after="0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</w:p>
    <w:p w14:paraId="5BAD66E3" w14:textId="046705BE" w:rsidR="3EA7D0DF" w:rsidRDefault="538A17E0" w:rsidP="76F56305">
      <w:pPr>
        <w:spacing w:after="0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76F56305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NFBC: La relación cumple, dado que la llave primaria se determina asi misma, es decir, ningún atributo de la relación puede ser llave primaria o determinar e influir sobre la llave primaria.</w:t>
      </w:r>
    </w:p>
    <w:p w14:paraId="4606C236" w14:textId="16F22DC0" w:rsidR="3EA7D0DF" w:rsidRDefault="3EA7D0DF" w:rsidP="76F56305">
      <w:pPr>
        <w:spacing w:after="0"/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</w:rPr>
      </w:pPr>
    </w:p>
    <w:p w14:paraId="34E5FDBD" w14:textId="1040B864" w:rsidR="009251CD" w:rsidRDefault="009251CD" w:rsidP="009251CD">
      <w:pPr>
        <w:spacing w:after="0"/>
      </w:pPr>
      <w:r w:rsidRPr="60572459"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</w:rPr>
        <w:t>INFORMACIÓN PRODUCTO</w:t>
      </w:r>
    </w:p>
    <w:p w14:paraId="76441160" w14:textId="200784B2" w:rsidR="009251CD" w:rsidRDefault="009251CD" w:rsidP="009251CD">
      <w:pPr>
        <w:spacing w:after="0"/>
      </w:pPr>
      <w:r w:rsidRPr="60572459"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</w:rPr>
        <w:t>Llave: (producto, inventario)</w:t>
      </w:r>
    </w:p>
    <w:p w14:paraId="2C5B8849" w14:textId="6A4ED28F" w:rsidR="009251CD" w:rsidRDefault="009251CD" w:rsidP="009251CD">
      <w:pPr>
        <w:spacing w:after="0"/>
      </w:pPr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1148"/>
        <w:gridCol w:w="1418"/>
        <w:gridCol w:w="1088"/>
        <w:gridCol w:w="1238"/>
        <w:gridCol w:w="2246"/>
        <w:gridCol w:w="1697"/>
      </w:tblGrid>
      <w:tr w:rsidR="009251CD" w14:paraId="79A28B11" w14:textId="77777777">
        <w:trPr>
          <w:trHeight w:val="300"/>
        </w:trPr>
        <w:tc>
          <w:tcPr>
            <w:tcW w:w="114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82E76" w14:textId="77777777" w:rsidR="009251CD" w:rsidRDefault="009251CD">
            <w:pPr>
              <w:spacing w:after="0"/>
            </w:pPr>
            <w:r w:rsidRPr="6057245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Nombre</w:t>
            </w: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B4BD1" w14:textId="77777777" w:rsidR="009251CD" w:rsidRDefault="009251CD">
            <w:pPr>
              <w:spacing w:after="0"/>
            </w:pPr>
            <w:r w:rsidRPr="6057245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Presentación</w:t>
            </w:r>
          </w:p>
        </w:tc>
        <w:tc>
          <w:tcPr>
            <w:tcW w:w="108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880CC" w14:textId="77777777" w:rsidR="009251CD" w:rsidRDefault="009251CD">
            <w:pPr>
              <w:spacing w:after="0"/>
            </w:pPr>
            <w:r w:rsidRPr="6057245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Cantidad</w:t>
            </w:r>
          </w:p>
        </w:tc>
        <w:tc>
          <w:tcPr>
            <w:tcW w:w="123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1CCDA" w14:textId="77777777" w:rsidR="009251CD" w:rsidRDefault="009251CD">
            <w:pPr>
              <w:spacing w:after="0"/>
            </w:pPr>
            <w:r w:rsidRPr="6057245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Peso</w:t>
            </w:r>
          </w:p>
        </w:tc>
        <w:tc>
          <w:tcPr>
            <w:tcW w:w="224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CB09E" w14:textId="77777777" w:rsidR="009251CD" w:rsidRDefault="009251CD">
            <w:pPr>
              <w:spacing w:after="0"/>
            </w:pPr>
            <w:r w:rsidRPr="6057245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Producto</w:t>
            </w:r>
          </w:p>
        </w:tc>
        <w:tc>
          <w:tcPr>
            <w:tcW w:w="169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08D1D" w14:textId="77777777" w:rsidR="009251CD" w:rsidRDefault="009251CD">
            <w:pPr>
              <w:spacing w:after="0"/>
            </w:pPr>
            <w:r w:rsidRPr="6057245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Inventario</w:t>
            </w:r>
          </w:p>
        </w:tc>
      </w:tr>
      <w:tr w:rsidR="009251CD" w14:paraId="52C9418A" w14:textId="77777777">
        <w:trPr>
          <w:trHeight w:val="300"/>
        </w:trPr>
        <w:tc>
          <w:tcPr>
            <w:tcW w:w="114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DFCFD" w14:textId="77777777" w:rsidR="009251CD" w:rsidRDefault="009251CD">
            <w:pPr>
              <w:spacing w:after="0"/>
            </w:pPr>
            <w:r w:rsidRPr="60572459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NN</w:t>
            </w: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F72D0" w14:textId="77777777" w:rsidR="009251CD" w:rsidRDefault="009251CD">
            <w:pPr>
              <w:spacing w:after="0"/>
            </w:pPr>
            <w:r w:rsidRPr="60572459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NN</w:t>
            </w:r>
          </w:p>
        </w:tc>
        <w:tc>
          <w:tcPr>
            <w:tcW w:w="108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48DF8" w14:textId="77777777" w:rsidR="009251CD" w:rsidRDefault="009251CD">
            <w:pPr>
              <w:spacing w:after="0"/>
            </w:pPr>
            <w:r w:rsidRPr="60572459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NN</w:t>
            </w:r>
          </w:p>
        </w:tc>
        <w:tc>
          <w:tcPr>
            <w:tcW w:w="123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75F66" w14:textId="77777777" w:rsidR="009251CD" w:rsidRDefault="009251CD">
            <w:pPr>
              <w:spacing w:after="0"/>
            </w:pPr>
            <w:r w:rsidRPr="60572459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CK[0&gt;],NN</w:t>
            </w:r>
          </w:p>
        </w:tc>
        <w:tc>
          <w:tcPr>
            <w:tcW w:w="224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3B302" w14:textId="77777777" w:rsidR="009251CD" w:rsidRDefault="009251CD">
            <w:pPr>
              <w:spacing w:after="0"/>
            </w:pPr>
            <w:r w:rsidRPr="60572459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FK</w:t>
            </w:r>
            <w:r w:rsidRPr="60572459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[Producto,códigoBarras</w:t>
            </w:r>
            <w:r w:rsidRPr="60572459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],NN</w:t>
            </w:r>
          </w:p>
        </w:tc>
        <w:tc>
          <w:tcPr>
            <w:tcW w:w="169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71D3B" w14:textId="77777777" w:rsidR="009251CD" w:rsidRDefault="009251CD">
            <w:pPr>
              <w:spacing w:after="0"/>
            </w:pPr>
            <w:r w:rsidRPr="60572459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FK</w:t>
            </w:r>
            <w:r w:rsidRPr="60572459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[Inventario,ID]</w:t>
            </w:r>
            <w:r w:rsidRPr="60572459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],NN</w:t>
            </w:r>
          </w:p>
        </w:tc>
      </w:tr>
      <w:tr w:rsidR="009251CD" w14:paraId="075E14B1" w14:textId="77777777">
        <w:trPr>
          <w:trHeight w:val="300"/>
        </w:trPr>
        <w:tc>
          <w:tcPr>
            <w:tcW w:w="114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4348F" w14:textId="77777777" w:rsidR="009251CD" w:rsidRDefault="009251CD">
            <w:pPr>
              <w:spacing w:after="0"/>
            </w:pP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C11B3C" w14:textId="77777777" w:rsidR="009251CD" w:rsidRDefault="009251CD">
            <w:pPr>
              <w:spacing w:after="0"/>
            </w:pPr>
          </w:p>
        </w:tc>
        <w:tc>
          <w:tcPr>
            <w:tcW w:w="108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E72A3" w14:textId="77777777" w:rsidR="009251CD" w:rsidRDefault="009251CD">
            <w:pPr>
              <w:spacing w:after="0"/>
            </w:pPr>
          </w:p>
        </w:tc>
        <w:tc>
          <w:tcPr>
            <w:tcW w:w="123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0A6A4" w14:textId="77777777" w:rsidR="009251CD" w:rsidRDefault="009251CD">
            <w:pPr>
              <w:spacing w:after="0"/>
            </w:pPr>
          </w:p>
        </w:tc>
        <w:tc>
          <w:tcPr>
            <w:tcW w:w="224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5A9BD" w14:textId="77777777" w:rsidR="009251CD" w:rsidRDefault="009251CD">
            <w:pPr>
              <w:spacing w:after="0"/>
            </w:pPr>
          </w:p>
        </w:tc>
        <w:tc>
          <w:tcPr>
            <w:tcW w:w="169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D6810" w14:textId="77777777" w:rsidR="009251CD" w:rsidRDefault="009251CD">
            <w:pPr>
              <w:spacing w:after="0"/>
            </w:pPr>
          </w:p>
        </w:tc>
      </w:tr>
    </w:tbl>
    <w:p w14:paraId="4E758224" w14:textId="37311304" w:rsidR="00527A01" w:rsidRDefault="00C04553" w:rsidP="3EA7D0DF">
      <w:pPr>
        <w:spacing w:after="0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1NF: Cumple, </w:t>
      </w:r>
      <w:r w:rsidR="001E647D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todos los atributos son atómicos</w:t>
      </w:r>
    </w:p>
    <w:p w14:paraId="50DBF2B2" w14:textId="0B16D7EB" w:rsidR="001E647D" w:rsidRPr="00C04553" w:rsidRDefault="001E647D" w:rsidP="3EA7D0DF">
      <w:pPr>
        <w:spacing w:after="0"/>
        <w:rPr>
          <w:ins w:id="0" w:author="Microsoft Word" w:date="2024-09-01T21:08:00Z"/>
        </w:rPr>
      </w:pPr>
      <w: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2NF: Cumple</w:t>
      </w:r>
      <w:r w:rsidR="009C07C2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, </w:t>
      </w:r>
    </w:p>
    <w:p w14:paraId="538E5D51" w14:textId="6FE31BBE" w:rsidR="3EA7D0DF" w:rsidRDefault="3EA7D0DF" w:rsidP="3EA7D0DF">
      <w:pPr>
        <w:spacing w:after="0"/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</w:rPr>
      </w:pPr>
    </w:p>
    <w:p w14:paraId="018B5614" w14:textId="78BBD09B" w:rsidR="63BC6C0B" w:rsidRDefault="63BC6C0B" w:rsidP="63BC6C0B">
      <w:pPr>
        <w:spacing w:after="0"/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</w:rPr>
      </w:pPr>
    </w:p>
    <w:p w14:paraId="1D4CABB9" w14:textId="45BC8181" w:rsidR="63BC6C0B" w:rsidRDefault="63BC6C0B" w:rsidP="63BC6C0B">
      <w:pPr>
        <w:spacing w:after="0"/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</w:rPr>
      </w:pPr>
    </w:p>
    <w:p w14:paraId="5E29185A" w14:textId="0E3EFB4C" w:rsidR="63BC6C0B" w:rsidRDefault="63BC6C0B" w:rsidP="63BC6C0B">
      <w:pPr>
        <w:spacing w:after="0"/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</w:rPr>
      </w:pPr>
    </w:p>
    <w:p w14:paraId="5FAAD3D5" w14:textId="05021FBF" w:rsidR="63BC6C0B" w:rsidRDefault="63BC6C0B" w:rsidP="63BC6C0B">
      <w:pPr>
        <w:spacing w:after="0"/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</w:rPr>
      </w:pPr>
    </w:p>
    <w:p w14:paraId="182F8995" w14:textId="0BFDC094" w:rsidR="76182EAF" w:rsidRDefault="76182EAF" w:rsidP="57C8744F">
      <w:pPr>
        <w:spacing w:after="0"/>
      </w:pPr>
      <w:r w:rsidRPr="57C8744F"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</w:rPr>
        <w:t>PRODUCTO</w:t>
      </w:r>
    </w:p>
    <w:p w14:paraId="4D2CE29B" w14:textId="381839DA" w:rsidR="76182EAF" w:rsidRDefault="76182EAF" w:rsidP="57C8744F">
      <w:pPr>
        <w:spacing w:after="0"/>
      </w:pPr>
      <w:r w:rsidRPr="57C8744F"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</w:rPr>
        <w:t>Llave: código Barras</w:t>
      </w:r>
    </w:p>
    <w:p w14:paraId="5B4826AD" w14:textId="5F33CC19" w:rsidR="57C8744F" w:rsidRDefault="57C8744F" w:rsidP="57C8744F">
      <w:pPr>
        <w:spacing w:after="0"/>
      </w:pPr>
    </w:p>
    <w:tbl>
      <w:tblPr>
        <w:tblW w:w="0" w:type="auto"/>
        <w:tblLook w:val="06A0" w:firstRow="1" w:lastRow="0" w:firstColumn="1" w:lastColumn="0" w:noHBand="1" w:noVBand="1"/>
      </w:tblPr>
      <w:tblGrid>
        <w:gridCol w:w="1210"/>
        <w:gridCol w:w="1210"/>
        <w:gridCol w:w="1359"/>
        <w:gridCol w:w="1285"/>
        <w:gridCol w:w="1438"/>
        <w:gridCol w:w="1314"/>
      </w:tblGrid>
      <w:tr w:rsidR="57C8744F" w14:paraId="6E72A464" w14:textId="77777777" w:rsidTr="57C8744F">
        <w:trPr>
          <w:trHeight w:val="300"/>
        </w:trPr>
        <w:tc>
          <w:tcPr>
            <w:tcW w:w="121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501D0" w14:textId="1F231166" w:rsidR="57C8744F" w:rsidRDefault="57C8744F" w:rsidP="57C8744F">
            <w:pPr>
              <w:spacing w:after="0"/>
            </w:pPr>
            <w:r w:rsidRPr="57C8744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Código Barras</w:t>
            </w:r>
          </w:p>
        </w:tc>
        <w:tc>
          <w:tcPr>
            <w:tcW w:w="121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8541A" w14:textId="2B8BF1E2" w:rsidR="57C8744F" w:rsidRDefault="57C8744F" w:rsidP="57C8744F">
            <w:pPr>
              <w:spacing w:after="0"/>
            </w:pPr>
            <w:r w:rsidRPr="57C8744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Fecha</w:t>
            </w:r>
          </w:p>
        </w:tc>
        <w:tc>
          <w:tcPr>
            <w:tcW w:w="135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F917E" w14:textId="0AEC96B3" w:rsidR="57C8744F" w:rsidRDefault="57C8744F" w:rsidP="57C8744F">
            <w:pPr>
              <w:spacing w:after="0"/>
            </w:pPr>
            <w:r w:rsidRPr="57C8744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Precio Unitario</w:t>
            </w:r>
          </w:p>
        </w:tc>
        <w:tc>
          <w:tcPr>
            <w:tcW w:w="128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39B04" w14:textId="6CBEB807" w:rsidR="57C8744F" w:rsidRDefault="57C8744F" w:rsidP="57C8744F">
            <w:pPr>
              <w:spacing w:after="0"/>
            </w:pPr>
            <w:r w:rsidRPr="57C8744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costo Bodega</w:t>
            </w:r>
          </w:p>
        </w:tc>
        <w:tc>
          <w:tcPr>
            <w:tcW w:w="143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ED847" w14:textId="13A7B730" w:rsidR="57C8744F" w:rsidRDefault="57C8744F" w:rsidP="57C8744F">
            <w:pPr>
              <w:spacing w:after="0"/>
            </w:pPr>
            <w:r w:rsidRPr="57C8744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Categoría</w:t>
            </w:r>
          </w:p>
        </w:tc>
        <w:tc>
          <w:tcPr>
            <w:tcW w:w="131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7D8DE" w14:textId="48E9FF11" w:rsidR="57C8744F" w:rsidRDefault="57C8744F" w:rsidP="57C8744F">
            <w:pPr>
              <w:spacing w:after="0"/>
            </w:pPr>
            <w:r w:rsidRPr="57C8744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Bodega</w:t>
            </w:r>
          </w:p>
        </w:tc>
      </w:tr>
      <w:tr w:rsidR="57C8744F" w14:paraId="5F723A08" w14:textId="77777777" w:rsidTr="57C8744F">
        <w:trPr>
          <w:trHeight w:val="300"/>
        </w:trPr>
        <w:tc>
          <w:tcPr>
            <w:tcW w:w="121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01115" w14:textId="3C87435D" w:rsidR="57C8744F" w:rsidRDefault="57C8744F" w:rsidP="57C8744F">
            <w:pPr>
              <w:spacing w:after="0"/>
            </w:pPr>
            <w:r w:rsidRPr="57C8744F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PK,SA</w:t>
            </w:r>
          </w:p>
        </w:tc>
        <w:tc>
          <w:tcPr>
            <w:tcW w:w="121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B079A" w14:textId="710FF720" w:rsidR="57C8744F" w:rsidRDefault="57C8744F" w:rsidP="57C8744F">
            <w:pPr>
              <w:spacing w:after="0"/>
            </w:pPr>
            <w:r w:rsidRPr="57C8744F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UA</w:t>
            </w:r>
          </w:p>
        </w:tc>
        <w:tc>
          <w:tcPr>
            <w:tcW w:w="135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E42D6" w14:textId="0E4F1C0F" w:rsidR="57C8744F" w:rsidRDefault="57C8744F" w:rsidP="57C8744F">
            <w:pPr>
              <w:spacing w:after="0"/>
            </w:pPr>
            <w:r w:rsidRPr="57C8744F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CK[0&gt;],NN</w:t>
            </w:r>
          </w:p>
        </w:tc>
        <w:tc>
          <w:tcPr>
            <w:tcW w:w="128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838CC" w14:textId="7B097D2E" w:rsidR="57C8744F" w:rsidRDefault="57C8744F" w:rsidP="57C8744F">
            <w:pPr>
              <w:spacing w:after="0"/>
            </w:pPr>
            <w:r w:rsidRPr="57C8744F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NN</w:t>
            </w:r>
          </w:p>
        </w:tc>
        <w:tc>
          <w:tcPr>
            <w:tcW w:w="143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1211D" w14:textId="51584C5E" w:rsidR="57C8744F" w:rsidRDefault="57C8744F" w:rsidP="57C8744F">
            <w:pPr>
              <w:spacing w:after="0"/>
            </w:pPr>
            <w:r w:rsidRPr="57C8744F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FK</w:t>
            </w:r>
            <w:r w:rsidRPr="57C8744F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[categoria,id]</w:t>
            </w:r>
          </w:p>
        </w:tc>
        <w:tc>
          <w:tcPr>
            <w:tcW w:w="131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D202B" w14:textId="51AAA120" w:rsidR="57C8744F" w:rsidRDefault="57C8744F" w:rsidP="57C8744F">
            <w:pPr>
              <w:spacing w:after="0"/>
            </w:pPr>
            <w:r w:rsidRPr="57C8744F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FK</w:t>
            </w:r>
            <w:r w:rsidRPr="57C8744F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[bodega,id]</w:t>
            </w:r>
          </w:p>
        </w:tc>
      </w:tr>
      <w:tr w:rsidR="57C8744F" w14:paraId="76EBD1E4" w14:textId="77777777" w:rsidTr="57C8744F">
        <w:trPr>
          <w:trHeight w:val="300"/>
        </w:trPr>
        <w:tc>
          <w:tcPr>
            <w:tcW w:w="121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4AA6E8" w14:textId="7526F9C3" w:rsidR="57C8744F" w:rsidRDefault="57C8744F" w:rsidP="57C8744F">
            <w:pPr>
              <w:spacing w:after="0"/>
            </w:pPr>
          </w:p>
        </w:tc>
        <w:tc>
          <w:tcPr>
            <w:tcW w:w="121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80BF5" w14:textId="15733E97" w:rsidR="57C8744F" w:rsidRDefault="57C8744F" w:rsidP="57C8744F">
            <w:pPr>
              <w:spacing w:after="0"/>
            </w:pPr>
          </w:p>
        </w:tc>
        <w:tc>
          <w:tcPr>
            <w:tcW w:w="135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0B7BF" w14:textId="3226EB80" w:rsidR="57C8744F" w:rsidRDefault="57C8744F" w:rsidP="57C8744F">
            <w:pPr>
              <w:spacing w:after="0"/>
            </w:pPr>
          </w:p>
        </w:tc>
        <w:tc>
          <w:tcPr>
            <w:tcW w:w="128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962CB" w14:textId="47072AEC" w:rsidR="57C8744F" w:rsidRDefault="57C8744F" w:rsidP="57C8744F">
            <w:pPr>
              <w:spacing w:after="0"/>
            </w:pPr>
          </w:p>
        </w:tc>
        <w:tc>
          <w:tcPr>
            <w:tcW w:w="143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B1B4D" w14:textId="73E7AD1A" w:rsidR="57C8744F" w:rsidRDefault="57C8744F" w:rsidP="57C8744F">
            <w:pPr>
              <w:spacing w:after="0"/>
            </w:pPr>
          </w:p>
        </w:tc>
        <w:tc>
          <w:tcPr>
            <w:tcW w:w="131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26858" w14:textId="3017FBEA" w:rsidR="57C8744F" w:rsidRDefault="57C8744F" w:rsidP="57C8744F">
            <w:pPr>
              <w:spacing w:after="0"/>
            </w:pPr>
          </w:p>
        </w:tc>
      </w:tr>
    </w:tbl>
    <w:p w14:paraId="166B6048" w14:textId="4508B790" w:rsidR="2D87384B" w:rsidRDefault="2D87384B" w:rsidP="2F8D2F6A">
      <w:pPr>
        <w:spacing w:after="0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2F8D2F6A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1NF: </w:t>
      </w:r>
      <w:r w:rsidR="39583FF8" w:rsidRPr="30688447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La relación </w:t>
      </w:r>
      <w:r w:rsidR="39583FF8" w:rsidRPr="6A8FF79D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cumple la norma</w:t>
      </w:r>
      <w:r w:rsidR="39583FF8" w:rsidRPr="622FFD12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,</w:t>
      </w:r>
      <w:r w:rsidRPr="2F8D2F6A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ya que cada atributo contiene solo un valor por campo.</w:t>
      </w:r>
    </w:p>
    <w:p w14:paraId="2DA8F06A" w14:textId="7CE73593" w:rsidR="2D87384B" w:rsidRDefault="2D87384B" w:rsidP="2F8D2F6A">
      <w:pPr>
        <w:spacing w:after="0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2F8D2F6A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2NF: </w:t>
      </w:r>
      <w:r w:rsidR="49AFEDEE" w:rsidRPr="7DCC8C85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La </w:t>
      </w:r>
      <w:r w:rsidR="49AFEDEE" w:rsidRPr="586FD802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relación </w:t>
      </w:r>
      <w:r w:rsidR="49AFEDEE" w:rsidRPr="7CD27540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cumple la norma</w:t>
      </w:r>
      <w:r w:rsidRPr="2F8D2F6A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, ya que no hay dependencias parciales; cada atributo depende completamente de la clave primaria.</w:t>
      </w:r>
    </w:p>
    <w:p w14:paraId="254DA38B" w14:textId="46B1EA0E" w:rsidR="2D87384B" w:rsidRDefault="2D87384B" w:rsidP="2F8D2F6A">
      <w:pPr>
        <w:spacing w:after="0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4059EA7D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3NF: </w:t>
      </w:r>
      <w:r w:rsidRPr="1FAFD242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La </w:t>
      </w:r>
      <w:r w:rsidRPr="41770749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relación </w:t>
      </w:r>
      <w:r w:rsidRPr="48E342B9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c</w:t>
      </w:r>
      <w:r w:rsidR="4C935C37" w:rsidRPr="48E342B9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umple la norma</w:t>
      </w:r>
      <w:r w:rsidRPr="4059EA7D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, a pesar </w:t>
      </w:r>
      <w:r w:rsidRPr="408CD221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de que </w:t>
      </w:r>
      <w:r w:rsidRPr="40F129BD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producto </w:t>
      </w:r>
      <w:r w:rsidRPr="22460C93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podría determinar a </w:t>
      </w:r>
      <w:r w:rsidRPr="0D47CEA1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algún atributo </w:t>
      </w:r>
      <w:r w:rsidRPr="4D92EA59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no clave</w:t>
      </w:r>
      <w:r w:rsidRPr="40923EF9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, </w:t>
      </w:r>
      <w:r w:rsidRPr="343F391A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nos aseguramos de </w:t>
      </w:r>
      <w:r w:rsidRPr="016D0713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que no </w:t>
      </w:r>
      <w:r w:rsidRPr="509C4983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lo hicera</w:t>
      </w:r>
    </w:p>
    <w:p w14:paraId="383A8D5D" w14:textId="62974DD8" w:rsidR="2F8D2F6A" w:rsidRDefault="2F8D2F6A" w:rsidP="2F8D2F6A">
      <w:pPr>
        <w:spacing w:after="0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</w:p>
    <w:p w14:paraId="057C9C0D" w14:textId="046705BE" w:rsidR="2D87384B" w:rsidRDefault="2D87384B" w:rsidP="2F8D2F6A">
      <w:pPr>
        <w:spacing w:after="0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2F8D2F6A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NFBC: La relación cumple, dado que la llave primaria se determina asi misma, es decir, ningún atributo de la relación puede ser llave primaria o determinar e influir sobre la llave primaria.</w:t>
      </w:r>
    </w:p>
    <w:p w14:paraId="42F501A2" w14:textId="391CF1A0" w:rsidR="57C8744F" w:rsidRDefault="57C8744F" w:rsidP="57C8744F">
      <w:pPr>
        <w:spacing w:after="0"/>
      </w:pPr>
    </w:p>
    <w:p w14:paraId="7D91E7E7" w14:textId="6E0A13C3" w:rsidR="57C8744F" w:rsidRDefault="57C8744F" w:rsidP="57C8744F">
      <w:pPr>
        <w:spacing w:after="0"/>
      </w:pPr>
    </w:p>
    <w:p w14:paraId="7002A8A7" w14:textId="2F379C65" w:rsidR="76182EAF" w:rsidRDefault="76182EAF" w:rsidP="57C8744F">
      <w:pPr>
        <w:spacing w:after="0"/>
      </w:pPr>
      <w:r w:rsidRPr="57C8744F"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</w:rPr>
        <w:t>Categoría</w:t>
      </w:r>
    </w:p>
    <w:p w14:paraId="51B72345" w14:textId="3563D786" w:rsidR="76182EAF" w:rsidRDefault="76182EAF" w:rsidP="57C8744F">
      <w:pPr>
        <w:spacing w:after="0"/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</w:rPr>
      </w:pPr>
      <w:r w:rsidRPr="57C8744F"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</w:rPr>
        <w:t>Llave: ID</w:t>
      </w:r>
    </w:p>
    <w:p w14:paraId="0BEEA19F" w14:textId="15149321" w:rsidR="57C8744F" w:rsidRDefault="57C8744F" w:rsidP="57C8744F">
      <w:pPr>
        <w:spacing w:after="0"/>
      </w:pPr>
    </w:p>
    <w:tbl>
      <w:tblPr>
        <w:tblW w:w="0" w:type="auto"/>
        <w:tblLook w:val="06A0" w:firstRow="1" w:lastRow="0" w:firstColumn="1" w:lastColumn="0" w:noHBand="1" w:noVBand="1"/>
      </w:tblPr>
      <w:tblGrid>
        <w:gridCol w:w="2038"/>
        <w:gridCol w:w="2038"/>
        <w:gridCol w:w="2038"/>
        <w:gridCol w:w="2038"/>
      </w:tblGrid>
      <w:tr w:rsidR="57C8744F" w14:paraId="4E5E524D" w14:textId="77777777" w:rsidTr="57C8744F">
        <w:trPr>
          <w:trHeight w:val="300"/>
        </w:trPr>
        <w:tc>
          <w:tcPr>
            <w:tcW w:w="203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7B925" w14:textId="4B3B2527" w:rsidR="57C8744F" w:rsidRDefault="57C8744F" w:rsidP="57C8744F">
            <w:pPr>
              <w:spacing w:after="0"/>
            </w:pPr>
            <w:r w:rsidRPr="57C8744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ID</w:t>
            </w:r>
          </w:p>
        </w:tc>
        <w:tc>
          <w:tcPr>
            <w:tcW w:w="203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0AA4A" w14:textId="57C8A09E" w:rsidR="57C8744F" w:rsidRDefault="57C8744F" w:rsidP="57C8744F">
            <w:pPr>
              <w:spacing w:after="0"/>
            </w:pPr>
            <w:r w:rsidRPr="57C8744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Nombre</w:t>
            </w:r>
          </w:p>
        </w:tc>
        <w:tc>
          <w:tcPr>
            <w:tcW w:w="203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CAD1B" w14:textId="047C3281" w:rsidR="57C8744F" w:rsidRDefault="57C8744F" w:rsidP="57C8744F">
            <w:pPr>
              <w:spacing w:after="0"/>
            </w:pPr>
            <w:r w:rsidRPr="57C8744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Descripción</w:t>
            </w:r>
          </w:p>
        </w:tc>
        <w:tc>
          <w:tcPr>
            <w:tcW w:w="203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3964D" w14:textId="3BFC0582" w:rsidR="57C8744F" w:rsidRDefault="57C8744F" w:rsidP="57C8744F">
            <w:pPr>
              <w:spacing w:after="0"/>
            </w:pPr>
            <w:r w:rsidRPr="57C8744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Características Almacenamiento</w:t>
            </w:r>
          </w:p>
        </w:tc>
      </w:tr>
      <w:tr w:rsidR="57C8744F" w14:paraId="5F9261E2" w14:textId="77777777" w:rsidTr="57C8744F">
        <w:trPr>
          <w:trHeight w:val="300"/>
        </w:trPr>
        <w:tc>
          <w:tcPr>
            <w:tcW w:w="203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FDB14" w14:textId="7275D8A1" w:rsidR="57C8744F" w:rsidRDefault="57C8744F" w:rsidP="57C8744F">
            <w:pPr>
              <w:spacing w:after="0"/>
            </w:pPr>
            <w:r w:rsidRPr="57C8744F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PK,SA</w:t>
            </w:r>
          </w:p>
        </w:tc>
        <w:tc>
          <w:tcPr>
            <w:tcW w:w="203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D3107" w14:textId="6D5E0AD9" w:rsidR="57C8744F" w:rsidRDefault="57C8744F" w:rsidP="57C8744F">
            <w:pPr>
              <w:spacing w:after="0"/>
            </w:pPr>
            <w:r w:rsidRPr="57C8744F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NN</w:t>
            </w:r>
          </w:p>
        </w:tc>
        <w:tc>
          <w:tcPr>
            <w:tcW w:w="203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8E192" w14:textId="4C07B795" w:rsidR="57C8744F" w:rsidRDefault="57C8744F" w:rsidP="57C8744F">
            <w:pPr>
              <w:spacing w:after="0"/>
            </w:pPr>
            <w:r w:rsidRPr="57C8744F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NN</w:t>
            </w:r>
          </w:p>
        </w:tc>
        <w:tc>
          <w:tcPr>
            <w:tcW w:w="203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5B556" w14:textId="4D867B73" w:rsidR="57C8744F" w:rsidRDefault="57C8744F" w:rsidP="57C8744F">
            <w:pPr>
              <w:spacing w:after="0"/>
            </w:pPr>
            <w:r w:rsidRPr="57C8744F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NN</w:t>
            </w:r>
          </w:p>
        </w:tc>
      </w:tr>
      <w:tr w:rsidR="57C8744F" w14:paraId="3FA0DE53" w14:textId="77777777" w:rsidTr="57C8744F">
        <w:trPr>
          <w:trHeight w:val="300"/>
        </w:trPr>
        <w:tc>
          <w:tcPr>
            <w:tcW w:w="203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D697B" w14:textId="0A4A6A2A" w:rsidR="57C8744F" w:rsidRDefault="57C8744F" w:rsidP="57C8744F">
            <w:pPr>
              <w:spacing w:after="0"/>
            </w:pPr>
          </w:p>
        </w:tc>
        <w:tc>
          <w:tcPr>
            <w:tcW w:w="203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2A736" w14:textId="093FCC91" w:rsidR="57C8744F" w:rsidRDefault="57C8744F" w:rsidP="57C8744F">
            <w:pPr>
              <w:spacing w:after="0"/>
            </w:pPr>
          </w:p>
        </w:tc>
        <w:tc>
          <w:tcPr>
            <w:tcW w:w="203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2E349" w14:textId="509AF569" w:rsidR="57C8744F" w:rsidRDefault="57C8744F" w:rsidP="57C8744F">
            <w:pPr>
              <w:spacing w:after="0"/>
            </w:pPr>
          </w:p>
        </w:tc>
        <w:tc>
          <w:tcPr>
            <w:tcW w:w="203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00494" w14:textId="49785F17" w:rsidR="57C8744F" w:rsidRDefault="57C8744F" w:rsidP="57C8744F">
            <w:pPr>
              <w:spacing w:after="0"/>
            </w:pPr>
          </w:p>
        </w:tc>
      </w:tr>
    </w:tbl>
    <w:p w14:paraId="4336B44E" w14:textId="598336B7" w:rsidR="57C8744F" w:rsidRDefault="57C8744F" w:rsidP="57C8744F">
      <w:pPr>
        <w:spacing w:after="0"/>
      </w:pPr>
    </w:p>
    <w:p w14:paraId="54AC2910" w14:textId="51927BC8" w:rsidR="2B80E8CF" w:rsidRDefault="2B80E8CF" w:rsidP="19D61D7A">
      <w:pPr>
        <w:spacing w:after="0"/>
        <w:rPr>
          <w:rFonts w:ascii="Times New Roman" w:eastAsia="Times New Roman" w:hAnsi="Times New Roman" w:cs="Times New Roman"/>
          <w:b/>
          <w:color w:val="000000" w:themeColor="text1"/>
          <w:sz w:val="22"/>
          <w:szCs w:val="22"/>
        </w:rPr>
      </w:pPr>
      <w:r w:rsidRPr="19D61D7A">
        <w:rPr>
          <w:rFonts w:ascii="Times New Roman" w:eastAsia="Times New Roman" w:hAnsi="Times New Roman" w:cs="Times New Roman"/>
          <w:b/>
          <w:color w:val="000000" w:themeColor="text1"/>
          <w:sz w:val="22"/>
          <w:szCs w:val="22"/>
        </w:rPr>
        <w:t xml:space="preserve">1NF: </w:t>
      </w:r>
      <w:r w:rsidR="289E6027" w:rsidRPr="19D61D7A"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</w:rPr>
        <w:t xml:space="preserve">La </w:t>
      </w:r>
      <w:r w:rsidR="289E6027" w:rsidRPr="7FACDCF3"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</w:rPr>
        <w:t>relación umple</w:t>
      </w:r>
      <w:r w:rsidRPr="19D61D7A">
        <w:rPr>
          <w:rFonts w:ascii="Times New Roman" w:eastAsia="Times New Roman" w:hAnsi="Times New Roman" w:cs="Times New Roman"/>
          <w:b/>
          <w:color w:val="000000" w:themeColor="text1"/>
          <w:sz w:val="22"/>
          <w:szCs w:val="22"/>
        </w:rPr>
        <w:t>, ya que cada atributo tiene un solo valor por registro y no hay grupos repetidos de campos.</w:t>
      </w:r>
    </w:p>
    <w:p w14:paraId="7C4E1027" w14:textId="04C0121D" w:rsidR="2B80E8CF" w:rsidRDefault="2B80E8CF" w:rsidP="19D61D7A">
      <w:pPr>
        <w:spacing w:after="0"/>
        <w:rPr>
          <w:rFonts w:ascii="Times New Roman" w:eastAsia="Times New Roman" w:hAnsi="Times New Roman" w:cs="Times New Roman"/>
          <w:b/>
          <w:color w:val="000000" w:themeColor="text1"/>
          <w:sz w:val="22"/>
          <w:szCs w:val="22"/>
        </w:rPr>
      </w:pPr>
      <w:r w:rsidRPr="19D61D7A">
        <w:rPr>
          <w:rFonts w:ascii="Times New Roman" w:eastAsia="Times New Roman" w:hAnsi="Times New Roman" w:cs="Times New Roman"/>
          <w:b/>
          <w:color w:val="000000" w:themeColor="text1"/>
          <w:sz w:val="22"/>
          <w:szCs w:val="22"/>
        </w:rPr>
        <w:t xml:space="preserve">2NF: </w:t>
      </w:r>
      <w:r w:rsidR="289E6027" w:rsidRPr="4F536633"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</w:rPr>
        <w:t xml:space="preserve">La </w:t>
      </w:r>
      <w:r w:rsidR="289E6027" w:rsidRPr="021CFAF6"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</w:rPr>
        <w:t>relación cumple</w:t>
      </w:r>
      <w:r w:rsidRPr="19D61D7A">
        <w:rPr>
          <w:rFonts w:ascii="Times New Roman" w:eastAsia="Times New Roman" w:hAnsi="Times New Roman" w:cs="Times New Roman"/>
          <w:b/>
          <w:color w:val="000000" w:themeColor="text1"/>
          <w:sz w:val="22"/>
          <w:szCs w:val="22"/>
        </w:rPr>
        <w:t>, dado que todos los atributos dependen completamente de la clave primaria (ID).</w:t>
      </w:r>
    </w:p>
    <w:p w14:paraId="5D6025B8" w14:textId="362CCF2F" w:rsidR="2B80E8CF" w:rsidRDefault="2B80E8CF" w:rsidP="19D61D7A">
      <w:pPr>
        <w:spacing w:after="0"/>
      </w:pPr>
      <w:r w:rsidRPr="19D61D7A">
        <w:rPr>
          <w:rFonts w:ascii="Times New Roman" w:eastAsia="Times New Roman" w:hAnsi="Times New Roman" w:cs="Times New Roman"/>
          <w:b/>
          <w:color w:val="000000" w:themeColor="text1"/>
          <w:sz w:val="22"/>
          <w:szCs w:val="22"/>
        </w:rPr>
        <w:t xml:space="preserve">3NF: </w:t>
      </w:r>
      <w:r w:rsidR="289E6027" w:rsidRPr="57196FB6"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</w:rPr>
        <w:t xml:space="preserve">La </w:t>
      </w:r>
      <w:r w:rsidR="289E6027" w:rsidRPr="70DD08D2"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</w:rPr>
        <w:t>relación cumple</w:t>
      </w:r>
      <w:r w:rsidRPr="19D61D7A">
        <w:rPr>
          <w:rFonts w:ascii="Times New Roman" w:eastAsia="Times New Roman" w:hAnsi="Times New Roman" w:cs="Times New Roman"/>
          <w:b/>
          <w:color w:val="000000" w:themeColor="text1"/>
          <w:sz w:val="22"/>
          <w:szCs w:val="22"/>
        </w:rPr>
        <w:t>, porque no hay dependencias transitivas; cada atributo no clave depende directamente de la clave primaria y no de otros atributos no clave.</w:t>
      </w:r>
    </w:p>
    <w:p w14:paraId="1D0CE798" w14:textId="046705BE" w:rsidR="289E6027" w:rsidRDefault="289E6027" w:rsidP="422609FF">
      <w:pPr>
        <w:spacing w:after="0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422609FF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NFBC: La relación cumple, dado que la llave primaria se determina asi misma, es decir, ningún atributo de la relación puede ser llave primaria o determinar e influir sobre la llave primaria.</w:t>
      </w:r>
    </w:p>
    <w:p w14:paraId="275B19D6" w14:textId="367657B7" w:rsidR="6D1AC025" w:rsidRDefault="6D1AC025" w:rsidP="6D1AC025">
      <w:pPr>
        <w:spacing w:after="0"/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</w:rPr>
      </w:pPr>
    </w:p>
    <w:p w14:paraId="04B3724D" w14:textId="12EC4801" w:rsidR="39D6DC72" w:rsidRDefault="39D6DC72" w:rsidP="39D6DC72">
      <w:pPr>
        <w:spacing w:after="0"/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</w:rPr>
      </w:pPr>
    </w:p>
    <w:p w14:paraId="1C82F2C0" w14:textId="0DAA00D9" w:rsidR="66CD86CB" w:rsidRDefault="66CD86CB" w:rsidP="66CD86CB">
      <w:pPr>
        <w:spacing w:after="0"/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</w:rPr>
      </w:pPr>
    </w:p>
    <w:p w14:paraId="4D471B2A" w14:textId="4CDF1F9D" w:rsidR="66CD86CB" w:rsidRDefault="66CD86CB" w:rsidP="66CD86CB">
      <w:pPr>
        <w:spacing w:after="0"/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</w:rPr>
      </w:pPr>
    </w:p>
    <w:p w14:paraId="74B379FB" w14:textId="646A8EBD" w:rsidR="66CD86CB" w:rsidRDefault="66CD86CB" w:rsidP="66CD86CB">
      <w:pPr>
        <w:spacing w:after="0"/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</w:rPr>
      </w:pPr>
    </w:p>
    <w:p w14:paraId="55F20BB6" w14:textId="32B1B0B2" w:rsidR="1ADB79D6" w:rsidRDefault="1ADB79D6" w:rsidP="1ADB79D6">
      <w:pPr>
        <w:spacing w:after="0"/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</w:rPr>
      </w:pPr>
    </w:p>
    <w:p w14:paraId="70458E11" w14:textId="122883D9" w:rsidR="76182EAF" w:rsidRDefault="76182EAF" w:rsidP="57C8744F">
      <w:pPr>
        <w:spacing w:after="0"/>
      </w:pPr>
      <w:r w:rsidRPr="57C8744F"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</w:rPr>
        <w:t>Bodega</w:t>
      </w:r>
    </w:p>
    <w:p w14:paraId="6D7AF302" w14:textId="28F0F934" w:rsidR="76182EAF" w:rsidRDefault="76182EAF" w:rsidP="57C8744F">
      <w:pPr>
        <w:spacing w:after="0"/>
      </w:pPr>
      <w:r w:rsidRPr="57C8744F"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</w:rPr>
        <w:t xml:space="preserve">Llave= </w:t>
      </w:r>
      <w:r w:rsidR="1EEEAAC4" w:rsidRPr="4A7591CD"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</w:rPr>
        <w:t>Numero</w:t>
      </w:r>
    </w:p>
    <w:p w14:paraId="24703634" w14:textId="17C5A1C5" w:rsidR="57C8744F" w:rsidRDefault="57C8744F" w:rsidP="57C8744F">
      <w:pPr>
        <w:spacing w:after="0"/>
      </w:pPr>
    </w:p>
    <w:tbl>
      <w:tblPr>
        <w:tblW w:w="0" w:type="auto"/>
        <w:tblLook w:val="06A0" w:firstRow="1" w:lastRow="0" w:firstColumn="1" w:lastColumn="0" w:noHBand="1" w:noVBand="1"/>
      </w:tblPr>
      <w:tblGrid>
        <w:gridCol w:w="2038"/>
        <w:gridCol w:w="2038"/>
        <w:gridCol w:w="2038"/>
        <w:gridCol w:w="2038"/>
      </w:tblGrid>
      <w:tr w:rsidR="57C8744F" w14:paraId="6A449C6C" w14:textId="77777777" w:rsidTr="57C8744F">
        <w:trPr>
          <w:trHeight w:val="300"/>
        </w:trPr>
        <w:tc>
          <w:tcPr>
            <w:tcW w:w="203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DCDCA" w14:textId="71E27DB3" w:rsidR="57C8744F" w:rsidRDefault="57C8744F" w:rsidP="57C8744F">
            <w:pPr>
              <w:spacing w:after="0"/>
            </w:pPr>
            <w:r w:rsidRPr="57C8744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Número</w:t>
            </w:r>
          </w:p>
        </w:tc>
        <w:tc>
          <w:tcPr>
            <w:tcW w:w="203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B7C11" w14:textId="481469B0" w:rsidR="57C8744F" w:rsidRDefault="57C8744F" w:rsidP="57C8744F">
            <w:pPr>
              <w:spacing w:after="0"/>
            </w:pPr>
            <w:r w:rsidRPr="57C8744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Sucursal ID</w:t>
            </w:r>
          </w:p>
        </w:tc>
        <w:tc>
          <w:tcPr>
            <w:tcW w:w="203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F66E9" w14:textId="60420A79" w:rsidR="57C8744F" w:rsidRDefault="57C8744F" w:rsidP="57C8744F">
            <w:pPr>
              <w:spacing w:after="0"/>
            </w:pPr>
            <w:r w:rsidRPr="57C8744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Nombre</w:t>
            </w:r>
          </w:p>
        </w:tc>
        <w:tc>
          <w:tcPr>
            <w:tcW w:w="203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550E2" w14:textId="22BEE5BE" w:rsidR="57C8744F" w:rsidRDefault="57C8744F" w:rsidP="57C8744F">
            <w:pPr>
              <w:spacing w:after="0"/>
            </w:pPr>
            <w:r w:rsidRPr="57C8744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Tamaño</w:t>
            </w:r>
          </w:p>
        </w:tc>
      </w:tr>
      <w:tr w:rsidR="57C8744F" w14:paraId="10B3B3E0" w14:textId="77777777" w:rsidTr="57C8744F">
        <w:trPr>
          <w:trHeight w:val="300"/>
        </w:trPr>
        <w:tc>
          <w:tcPr>
            <w:tcW w:w="203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0F5470" w14:textId="4278E2E3" w:rsidR="57C8744F" w:rsidRDefault="57C8744F" w:rsidP="57C8744F">
            <w:pPr>
              <w:spacing w:after="0"/>
            </w:pPr>
            <w:r w:rsidRPr="57C8744F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SA,NN</w:t>
            </w:r>
          </w:p>
        </w:tc>
        <w:tc>
          <w:tcPr>
            <w:tcW w:w="203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CA2EC" w14:textId="0253BBCB" w:rsidR="57C8744F" w:rsidRDefault="57C8744F" w:rsidP="57C8744F">
            <w:pPr>
              <w:spacing w:after="0"/>
            </w:pPr>
            <w:r w:rsidRPr="57C8744F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FK</w:t>
            </w:r>
            <w:r w:rsidRPr="57C8744F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[Sucursal,ID],</w:t>
            </w:r>
            <w:r w:rsidRPr="57C8744F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NN</w:t>
            </w:r>
          </w:p>
        </w:tc>
        <w:tc>
          <w:tcPr>
            <w:tcW w:w="203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A9379" w14:textId="25A915CC" w:rsidR="57C8744F" w:rsidRDefault="57C8744F" w:rsidP="57C8744F">
            <w:pPr>
              <w:spacing w:after="0"/>
            </w:pPr>
            <w:r w:rsidRPr="57C8744F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NN</w:t>
            </w:r>
          </w:p>
        </w:tc>
        <w:tc>
          <w:tcPr>
            <w:tcW w:w="203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37D4F" w14:textId="458FB6A2" w:rsidR="57C8744F" w:rsidRDefault="57C8744F" w:rsidP="57C8744F">
            <w:pPr>
              <w:spacing w:after="0"/>
            </w:pPr>
            <w:r w:rsidRPr="57C8744F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NN</w:t>
            </w:r>
          </w:p>
        </w:tc>
      </w:tr>
      <w:tr w:rsidR="57C8744F" w14:paraId="44F46A24" w14:textId="77777777" w:rsidTr="57C8744F">
        <w:trPr>
          <w:trHeight w:val="300"/>
        </w:trPr>
        <w:tc>
          <w:tcPr>
            <w:tcW w:w="203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2796D" w14:textId="0795B4D2" w:rsidR="57C8744F" w:rsidRDefault="57C8744F" w:rsidP="57C8744F">
            <w:pPr>
              <w:spacing w:after="0"/>
            </w:pPr>
          </w:p>
        </w:tc>
        <w:tc>
          <w:tcPr>
            <w:tcW w:w="203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88CFC" w14:textId="1A7F1EF9" w:rsidR="57C8744F" w:rsidRDefault="57C8744F" w:rsidP="57C8744F">
            <w:pPr>
              <w:spacing w:after="0"/>
            </w:pPr>
          </w:p>
        </w:tc>
        <w:tc>
          <w:tcPr>
            <w:tcW w:w="203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C1F37" w14:textId="6E88146C" w:rsidR="57C8744F" w:rsidRDefault="57C8744F" w:rsidP="57C8744F">
            <w:pPr>
              <w:spacing w:after="0"/>
            </w:pPr>
          </w:p>
        </w:tc>
        <w:tc>
          <w:tcPr>
            <w:tcW w:w="203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BD5F0" w14:textId="1F380CDE" w:rsidR="57C8744F" w:rsidRDefault="57C8744F" w:rsidP="57C8744F">
            <w:pPr>
              <w:spacing w:after="0"/>
            </w:pPr>
          </w:p>
        </w:tc>
      </w:tr>
    </w:tbl>
    <w:p w14:paraId="06F15680" w14:textId="31AF48E4" w:rsidR="57C8744F" w:rsidRDefault="57C8744F" w:rsidP="413B5EA9">
      <w:pPr>
        <w:spacing w:after="0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</w:p>
    <w:p w14:paraId="4D5CEEBD" w14:textId="2CDE8130" w:rsidR="57C8744F" w:rsidRDefault="3C7CBA68" w:rsidP="45764F84">
      <w:pPr>
        <w:spacing w:after="0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06073DA2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1NF: La relación </w:t>
      </w:r>
      <w:r w:rsidR="4F809F73" w:rsidRPr="4C48A0BC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c</w:t>
      </w:r>
      <w:r w:rsidRPr="4C48A0BC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umple</w:t>
      </w:r>
      <w:r w:rsidRPr="06073DA2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, ya que cada atributo tiene un solo valor por registro y no hay grupos repetidos de campos.</w:t>
      </w:r>
    </w:p>
    <w:p w14:paraId="0C925E87" w14:textId="04C0121D" w:rsidR="57C8744F" w:rsidRDefault="3C7CBA68" w:rsidP="45764F84">
      <w:pPr>
        <w:spacing w:after="0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06073DA2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2NF: La relación cumple, dado que todos los atributos dependen completamente de la clave primaria (ID).</w:t>
      </w:r>
    </w:p>
    <w:p w14:paraId="6D616B38" w14:textId="000BCCBD" w:rsidR="57C8744F" w:rsidRDefault="3C7CBA68" w:rsidP="57C8744F">
      <w:pPr>
        <w:spacing w:after="0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7ED04864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3NF: </w:t>
      </w:r>
      <w:r w:rsidRPr="277A31F6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Dado que </w:t>
      </w:r>
      <w:r w:rsidR="05060654" w:rsidRPr="4A7591CD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ningún</w:t>
      </w:r>
      <w:r w:rsidRPr="3E0392BC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atributo</w:t>
      </w:r>
      <w:r w:rsidRPr="0F68520E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es determinado </w:t>
      </w:r>
      <w:r w:rsidRPr="1D79170B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por ningún </w:t>
      </w:r>
      <w:r w:rsidRPr="35C8104F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otro en </w:t>
      </w:r>
      <w:r w:rsidR="271015E6" w:rsidRPr="21A63036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esta</w:t>
      </w:r>
      <w:r w:rsidR="271015E6" w:rsidRPr="1989D17C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</w:t>
      </w:r>
      <w:r w:rsidR="271015E6" w:rsidRPr="279FAD50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relación o en la de la llave </w:t>
      </w:r>
      <w:r w:rsidRPr="57B10E0D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</w:t>
      </w:r>
      <w:r w:rsidR="5665567F" w:rsidRPr="4A7591CD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foránea</w:t>
      </w:r>
      <w:r w:rsidRPr="57B10E0D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(</w:t>
      </w:r>
      <w:r w:rsidRPr="437ACDBC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Sucursal) </w:t>
      </w:r>
      <w:r w:rsidRPr="32A6A46D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cumple</w:t>
      </w:r>
      <w:r w:rsidRPr="5FE54E6B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.</w:t>
      </w:r>
    </w:p>
    <w:p w14:paraId="3D89A0B8" w14:textId="60F2C34F" w:rsidR="57C8744F" w:rsidRDefault="57C8744F" w:rsidP="5FE54E6B">
      <w:pPr>
        <w:spacing w:after="0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</w:p>
    <w:p w14:paraId="07B37BD9" w14:textId="046705BE" w:rsidR="57C8744F" w:rsidRDefault="3C7CBA68" w:rsidP="45764F84">
      <w:pPr>
        <w:spacing w:after="0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45764F84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NFBC: La relación cumple, dado que la llave primaria se determina asi misma, es decir, ningún atributo de la relación puede ser llave primaria o determinar e influir sobre la llave primaria.</w:t>
      </w:r>
    </w:p>
    <w:p w14:paraId="35A438EE" w14:textId="367657B7" w:rsidR="57C8744F" w:rsidRDefault="57C8744F" w:rsidP="45764F84">
      <w:pPr>
        <w:spacing w:after="0"/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</w:rPr>
      </w:pPr>
    </w:p>
    <w:p w14:paraId="5799FBA1" w14:textId="12EC4801" w:rsidR="57C8744F" w:rsidRDefault="57C8744F" w:rsidP="45764F84">
      <w:pPr>
        <w:spacing w:after="0"/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</w:rPr>
      </w:pPr>
    </w:p>
    <w:p w14:paraId="0B4F595A" w14:textId="6BEAE1AD" w:rsidR="57C8744F" w:rsidRDefault="57C8744F" w:rsidP="57C8744F">
      <w:pPr>
        <w:spacing w:after="0"/>
      </w:pPr>
    </w:p>
    <w:p w14:paraId="30FEAA90" w14:textId="7BA7E5A7" w:rsidR="76182EAF" w:rsidRDefault="76182EAF" w:rsidP="57C8744F">
      <w:pPr>
        <w:spacing w:after="0"/>
      </w:pPr>
      <w:r w:rsidRPr="57C8744F"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</w:rPr>
        <w:t>Proveedor</w:t>
      </w:r>
    </w:p>
    <w:p w14:paraId="6D8252D0" w14:textId="0155550F" w:rsidR="76182EAF" w:rsidRDefault="76182EAF" w:rsidP="57C8744F">
      <w:pPr>
        <w:spacing w:after="0"/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</w:rPr>
      </w:pPr>
      <w:r w:rsidRPr="57C8744F"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</w:rPr>
        <w:t>Llave: NIT</w:t>
      </w:r>
    </w:p>
    <w:p w14:paraId="22A8BA33" w14:textId="3B29940B" w:rsidR="57C8744F" w:rsidRDefault="57C8744F" w:rsidP="57C8744F">
      <w:pPr>
        <w:spacing w:after="0"/>
      </w:pPr>
    </w:p>
    <w:tbl>
      <w:tblPr>
        <w:tblW w:w="0" w:type="auto"/>
        <w:tblLook w:val="06A0" w:firstRow="1" w:lastRow="0" w:firstColumn="1" w:lastColumn="0" w:noHBand="1" w:noVBand="1"/>
      </w:tblPr>
      <w:tblGrid>
        <w:gridCol w:w="1587"/>
        <w:gridCol w:w="1587"/>
        <w:gridCol w:w="1587"/>
        <w:gridCol w:w="1588"/>
      </w:tblGrid>
      <w:tr w:rsidR="57C8744F" w14:paraId="2B9A7B89" w14:textId="77777777" w:rsidTr="57C8744F">
        <w:trPr>
          <w:trHeight w:val="300"/>
        </w:trPr>
        <w:tc>
          <w:tcPr>
            <w:tcW w:w="158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7AD65" w14:textId="3157B902" w:rsidR="57C8744F" w:rsidRDefault="57C8744F" w:rsidP="57C8744F">
            <w:pPr>
              <w:spacing w:after="0"/>
            </w:pPr>
            <w:r w:rsidRPr="57C8744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NIT</w:t>
            </w:r>
          </w:p>
        </w:tc>
        <w:tc>
          <w:tcPr>
            <w:tcW w:w="158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6E401" w14:textId="1E316D0F" w:rsidR="57C8744F" w:rsidRDefault="57C8744F" w:rsidP="57C8744F">
            <w:pPr>
              <w:spacing w:after="0"/>
            </w:pPr>
            <w:r w:rsidRPr="57C8744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Nombre</w:t>
            </w:r>
          </w:p>
        </w:tc>
        <w:tc>
          <w:tcPr>
            <w:tcW w:w="158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3D08C1" w14:textId="1CB79F00" w:rsidR="57C8744F" w:rsidRDefault="57C8744F" w:rsidP="57C8744F">
            <w:pPr>
              <w:spacing w:after="0"/>
            </w:pPr>
            <w:r w:rsidRPr="57C8744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descripción</w:t>
            </w:r>
          </w:p>
        </w:tc>
        <w:tc>
          <w:tcPr>
            <w:tcW w:w="158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3DD8E" w14:textId="68028F63" w:rsidR="57C8744F" w:rsidRDefault="57C8744F" w:rsidP="57C8744F">
            <w:pPr>
              <w:spacing w:after="0"/>
            </w:pPr>
            <w:r w:rsidRPr="57C8744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Producto</w:t>
            </w:r>
          </w:p>
        </w:tc>
      </w:tr>
      <w:tr w:rsidR="57C8744F" w14:paraId="7381A2E6" w14:textId="77777777" w:rsidTr="57C8744F">
        <w:trPr>
          <w:trHeight w:val="300"/>
        </w:trPr>
        <w:tc>
          <w:tcPr>
            <w:tcW w:w="158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6D869" w14:textId="34D6A437" w:rsidR="57C8744F" w:rsidRDefault="57C8744F" w:rsidP="57C8744F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57C8744F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NN</w:t>
            </w:r>
          </w:p>
        </w:tc>
        <w:tc>
          <w:tcPr>
            <w:tcW w:w="158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E37F5" w14:textId="5F87925C" w:rsidR="57C8744F" w:rsidRDefault="57C8744F" w:rsidP="57C8744F">
            <w:pPr>
              <w:spacing w:after="0"/>
            </w:pPr>
            <w:r w:rsidRPr="57C8744F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NN</w:t>
            </w:r>
          </w:p>
        </w:tc>
        <w:tc>
          <w:tcPr>
            <w:tcW w:w="158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CFAFB" w14:textId="578A3FC6" w:rsidR="57C8744F" w:rsidRDefault="57C8744F" w:rsidP="57C8744F">
            <w:pPr>
              <w:spacing w:after="0"/>
            </w:pPr>
            <w:r w:rsidRPr="57C8744F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NN</w:t>
            </w:r>
          </w:p>
        </w:tc>
        <w:tc>
          <w:tcPr>
            <w:tcW w:w="158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9AF2C" w14:textId="7E8B3AED" w:rsidR="57C8744F" w:rsidRDefault="57C8744F" w:rsidP="57C8744F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57C8744F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FK</w:t>
            </w:r>
            <w:r w:rsidRPr="57C8744F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[producto, código de barras]</w:t>
            </w:r>
          </w:p>
        </w:tc>
      </w:tr>
      <w:tr w:rsidR="57C8744F" w14:paraId="6E210EBD" w14:textId="77777777" w:rsidTr="57C8744F">
        <w:trPr>
          <w:trHeight w:val="300"/>
        </w:trPr>
        <w:tc>
          <w:tcPr>
            <w:tcW w:w="158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1133D" w14:textId="4C0727E2" w:rsidR="57C8744F" w:rsidRDefault="57C8744F" w:rsidP="57C8744F">
            <w:pPr>
              <w:spacing w:after="0"/>
            </w:pPr>
          </w:p>
        </w:tc>
        <w:tc>
          <w:tcPr>
            <w:tcW w:w="158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BA9FC" w14:textId="744AEC90" w:rsidR="57C8744F" w:rsidRDefault="57C8744F" w:rsidP="57C8744F">
            <w:pPr>
              <w:spacing w:after="0"/>
            </w:pPr>
          </w:p>
        </w:tc>
        <w:tc>
          <w:tcPr>
            <w:tcW w:w="158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77AA2" w14:textId="0B19AA98" w:rsidR="57C8744F" w:rsidRDefault="57C8744F" w:rsidP="57C8744F">
            <w:pPr>
              <w:spacing w:after="0"/>
            </w:pPr>
          </w:p>
        </w:tc>
        <w:tc>
          <w:tcPr>
            <w:tcW w:w="158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D66C9" w14:textId="60404917" w:rsidR="57C8744F" w:rsidRDefault="57C8744F" w:rsidP="57C8744F">
            <w:pPr>
              <w:spacing w:after="0"/>
            </w:pPr>
          </w:p>
        </w:tc>
      </w:tr>
    </w:tbl>
    <w:p w14:paraId="3A9B7782" w14:textId="59A7D3E3" w:rsidR="57C8744F" w:rsidRDefault="57C8744F" w:rsidP="57C8744F">
      <w:pPr>
        <w:spacing w:after="0"/>
      </w:pPr>
    </w:p>
    <w:p w14:paraId="130854CA" w14:textId="6648C226" w:rsidR="76182EAF" w:rsidRDefault="722A8FA6" w:rsidP="57C8744F">
      <w:pPr>
        <w:spacing w:after="0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575CAAE1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1NF: La relación cumple con la Primera Forma Normal (1NF), ya que cada atributo tiene un solo valor por registro.</w:t>
      </w:r>
    </w:p>
    <w:p w14:paraId="5731FF34" w14:textId="30F97F9D" w:rsidR="76182EAF" w:rsidRDefault="722A8FA6" w:rsidP="3C85344B">
      <w:pPr>
        <w:spacing w:after="0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575CAAE1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2NF: La relación cumple con la Segunda Forma Normal (2NF), dado que todos los atributos dependen completamente de la clave primaria.</w:t>
      </w:r>
    </w:p>
    <w:p w14:paraId="057DF7BE" w14:textId="18487127" w:rsidR="76182EAF" w:rsidRDefault="722A8FA6" w:rsidP="3C85344B">
      <w:pPr>
        <w:spacing w:after="0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575CAAE1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3NF: La relación cumple con la Tercera Forma Normal (3NF), porque no hay dependencias transitivas entre los atributos.</w:t>
      </w:r>
    </w:p>
    <w:p w14:paraId="56933D6F" w14:textId="59426061" w:rsidR="76182EAF" w:rsidRDefault="722A8FA6" w:rsidP="3C85344B">
      <w:pPr>
        <w:spacing w:after="0"/>
      </w:pPr>
      <w:r w:rsidRPr="575CAAE1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FNBC: La relación cumple con la Forma Normal de Boyce-Codd (FNBC), dado que no existen dependencias funcionales en las que u</w:t>
      </w:r>
      <w:r w:rsidRPr="3C85344B"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</w:rPr>
        <w:t xml:space="preserve">n conjunto de atributos que no sea una clave candidata determine otros atributos. </w:t>
      </w:r>
    </w:p>
    <w:p w14:paraId="56BFBEF7" w14:textId="51B9A95C" w:rsidR="76182EAF" w:rsidRDefault="76182EAF" w:rsidP="12D818DA">
      <w:pPr>
        <w:spacing w:after="0"/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</w:rPr>
      </w:pPr>
    </w:p>
    <w:p w14:paraId="61574AC5" w14:textId="6FBB6FB0" w:rsidR="76182EAF" w:rsidRDefault="76182EAF" w:rsidP="57C8744F">
      <w:pPr>
        <w:spacing w:after="0"/>
      </w:pPr>
      <w:r w:rsidRPr="57C8744F"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</w:rPr>
        <w:t>COMPRA PRODUCTO</w:t>
      </w:r>
    </w:p>
    <w:p w14:paraId="6E6AAF79" w14:textId="4140E481" w:rsidR="76182EAF" w:rsidRDefault="76182EAF" w:rsidP="57C8744F">
      <w:pPr>
        <w:spacing w:after="0"/>
      </w:pPr>
      <w:r w:rsidRPr="57C8744F"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</w:rPr>
        <w:t>Llave:(ID Compra, Producto)</w:t>
      </w:r>
    </w:p>
    <w:tbl>
      <w:tblPr>
        <w:tblW w:w="0" w:type="auto"/>
        <w:tblLook w:val="06A0" w:firstRow="1" w:lastRow="0" w:firstColumn="1" w:lastColumn="0" w:noHBand="1" w:noVBand="1"/>
      </w:tblPr>
      <w:tblGrid>
        <w:gridCol w:w="2038"/>
        <w:gridCol w:w="2038"/>
        <w:gridCol w:w="2038"/>
        <w:gridCol w:w="2038"/>
      </w:tblGrid>
      <w:tr w:rsidR="57C8744F" w14:paraId="53464BD8" w14:textId="77777777" w:rsidTr="57C8744F">
        <w:trPr>
          <w:trHeight w:val="300"/>
        </w:trPr>
        <w:tc>
          <w:tcPr>
            <w:tcW w:w="203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71C30" w14:textId="5E921B94" w:rsidR="57C8744F" w:rsidRDefault="57C8744F" w:rsidP="57C8744F">
            <w:pPr>
              <w:spacing w:after="0"/>
            </w:pPr>
            <w:r w:rsidRPr="57C8744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Orden de Compra</w:t>
            </w:r>
          </w:p>
        </w:tc>
        <w:tc>
          <w:tcPr>
            <w:tcW w:w="203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221D7" w14:textId="48DFDAD0" w:rsidR="57C8744F" w:rsidRDefault="57C8744F" w:rsidP="57C8744F">
            <w:pPr>
              <w:spacing w:after="0"/>
            </w:pPr>
            <w:r w:rsidRPr="57C8744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Cantidad</w:t>
            </w:r>
          </w:p>
        </w:tc>
        <w:tc>
          <w:tcPr>
            <w:tcW w:w="203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31CEB" w14:textId="78C05DAB" w:rsidR="57C8744F" w:rsidRDefault="57C8744F" w:rsidP="57C8744F">
            <w:pPr>
              <w:spacing w:after="0"/>
            </w:pPr>
            <w:r w:rsidRPr="57C8744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Precio</w:t>
            </w:r>
          </w:p>
        </w:tc>
        <w:tc>
          <w:tcPr>
            <w:tcW w:w="203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DD29E" w14:textId="4DCABB09" w:rsidR="57C8744F" w:rsidRDefault="57C8744F" w:rsidP="57C8744F">
            <w:pPr>
              <w:spacing w:after="0"/>
            </w:pPr>
            <w:r w:rsidRPr="57C8744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Producto</w:t>
            </w:r>
          </w:p>
        </w:tc>
      </w:tr>
      <w:tr w:rsidR="57C8744F" w14:paraId="47BE63E5" w14:textId="77777777" w:rsidTr="57C8744F">
        <w:trPr>
          <w:trHeight w:val="300"/>
        </w:trPr>
        <w:tc>
          <w:tcPr>
            <w:tcW w:w="203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3182B" w14:textId="1A91FC06" w:rsidR="57C8744F" w:rsidRDefault="57C8744F" w:rsidP="57C8744F">
            <w:pPr>
              <w:spacing w:after="0"/>
            </w:pPr>
            <w:r w:rsidRPr="57C8744F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FK</w:t>
            </w:r>
            <w:r w:rsidRPr="57C8744F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[Orden de Compra,Código]</w:t>
            </w:r>
          </w:p>
        </w:tc>
        <w:tc>
          <w:tcPr>
            <w:tcW w:w="203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47132" w14:textId="58D66AFC" w:rsidR="57C8744F" w:rsidRDefault="57C8744F" w:rsidP="57C8744F">
            <w:pPr>
              <w:spacing w:after="0"/>
            </w:pPr>
            <w:r w:rsidRPr="57C8744F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NN,CK[0&gt;]</w:t>
            </w:r>
          </w:p>
        </w:tc>
        <w:tc>
          <w:tcPr>
            <w:tcW w:w="203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3AB1B" w14:textId="38881E41" w:rsidR="57C8744F" w:rsidRDefault="57C8744F" w:rsidP="57C8744F">
            <w:pPr>
              <w:spacing w:after="0"/>
            </w:pPr>
            <w:r w:rsidRPr="57C8744F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NN,CK[0&gt;]</w:t>
            </w:r>
          </w:p>
        </w:tc>
        <w:tc>
          <w:tcPr>
            <w:tcW w:w="203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0C8B7" w14:textId="5C829352" w:rsidR="57C8744F" w:rsidRDefault="57C8744F" w:rsidP="57C8744F">
            <w:pPr>
              <w:spacing w:after="0"/>
            </w:pPr>
            <w:r w:rsidRPr="57C8744F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NN,FK</w:t>
            </w:r>
            <w:r w:rsidRPr="57C8744F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[producto,codigo de barras]</w:t>
            </w:r>
          </w:p>
        </w:tc>
      </w:tr>
      <w:tr w:rsidR="57C8744F" w14:paraId="2ED3D37B" w14:textId="77777777" w:rsidTr="57C8744F">
        <w:trPr>
          <w:trHeight w:val="300"/>
        </w:trPr>
        <w:tc>
          <w:tcPr>
            <w:tcW w:w="203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75709" w14:textId="17715284" w:rsidR="57C8744F" w:rsidRDefault="57C8744F" w:rsidP="57C8744F">
            <w:pPr>
              <w:spacing w:after="0"/>
            </w:pPr>
          </w:p>
        </w:tc>
        <w:tc>
          <w:tcPr>
            <w:tcW w:w="203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6A78A" w14:textId="656868DD" w:rsidR="57C8744F" w:rsidRDefault="57C8744F" w:rsidP="57C8744F">
            <w:pPr>
              <w:spacing w:after="0"/>
            </w:pPr>
          </w:p>
        </w:tc>
        <w:tc>
          <w:tcPr>
            <w:tcW w:w="203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7C52A" w14:textId="571F3983" w:rsidR="57C8744F" w:rsidRDefault="57C8744F" w:rsidP="57C8744F">
            <w:pPr>
              <w:spacing w:after="0"/>
            </w:pPr>
          </w:p>
        </w:tc>
        <w:tc>
          <w:tcPr>
            <w:tcW w:w="203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23D57" w14:textId="6FC39DD5" w:rsidR="57C8744F" w:rsidRDefault="57C8744F" w:rsidP="57C8744F">
            <w:pPr>
              <w:spacing w:after="0"/>
            </w:pPr>
          </w:p>
        </w:tc>
      </w:tr>
    </w:tbl>
    <w:p w14:paraId="5764998B" w14:textId="45E04432" w:rsidR="57C8744F" w:rsidRDefault="57C8744F" w:rsidP="57C8744F">
      <w:pPr>
        <w:spacing w:after="0"/>
      </w:pPr>
    </w:p>
    <w:p w14:paraId="119DD8C8" w14:textId="53EB972D" w:rsidR="76182EAF" w:rsidRDefault="76182EAF" w:rsidP="57C8744F">
      <w:pPr>
        <w:spacing w:after="0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506A3969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Orden de Compra</w:t>
      </w:r>
      <w:r w:rsidR="0096CF37" w:rsidRPr="506A3969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1NF: La relación cumple con la Primera Forma Normal (1NF), porque cada campo tiene un solo valor.</w:t>
      </w:r>
    </w:p>
    <w:p w14:paraId="02F19FC4" w14:textId="1C895D1A" w:rsidR="76182EAF" w:rsidRDefault="0096CF37" w:rsidP="31C3AF67">
      <w:pPr>
        <w:spacing w:after="0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506A3969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2NF: La relación cumple con la Segunda Forma Normal (2NF), ya que todos los atributos dependen completamente de la clave primaria compuesta.</w:t>
      </w:r>
    </w:p>
    <w:p w14:paraId="6403E884" w14:textId="6606EE52" w:rsidR="76182EAF" w:rsidRDefault="0096CF37" w:rsidP="31C3AF67">
      <w:pPr>
        <w:spacing w:after="0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506A3969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3NF: La relación cumple con la Tercera Forma Normal (3NF). Se asume que no hay dependencias transitivas entre los atributos no clave.</w:t>
      </w:r>
    </w:p>
    <w:p w14:paraId="2C5E822C" w14:textId="144E67DE" w:rsidR="76182EAF" w:rsidRDefault="0096CF37" w:rsidP="31C3AF67">
      <w:pPr>
        <w:spacing w:after="0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506A3969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FNBC: La relación cumple con la Forma Normal de Boyce-Codd (FNBC). Cada determinante es una clave candidata, y no existen dependencias funcionales en las que un subconjunto de atributos que no sea una clave candidata determine otros atributos.</w:t>
      </w:r>
    </w:p>
    <w:p w14:paraId="26657218" w14:textId="4D2637A2" w:rsidR="76182EAF" w:rsidRDefault="76182EAF" w:rsidP="57C8744F">
      <w:pPr>
        <w:spacing w:after="0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</w:p>
    <w:p w14:paraId="1917C5C2" w14:textId="2576617B" w:rsidR="5CD2343D" w:rsidRDefault="5CD2343D" w:rsidP="5CD2343D">
      <w:pPr>
        <w:spacing w:after="0"/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</w:rPr>
      </w:pPr>
    </w:p>
    <w:p w14:paraId="48BC9ED4" w14:textId="14E2A4E6" w:rsidR="76182EAF" w:rsidRDefault="76182EAF" w:rsidP="57C8744F">
      <w:pPr>
        <w:spacing w:after="0"/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</w:rPr>
      </w:pPr>
      <w:r w:rsidRPr="57C8744F"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</w:rPr>
        <w:t>Llave: Código</w:t>
      </w:r>
    </w:p>
    <w:tbl>
      <w:tblPr>
        <w:tblW w:w="0" w:type="auto"/>
        <w:tblLook w:val="06A0" w:firstRow="1" w:lastRow="0" w:firstColumn="1" w:lastColumn="0" w:noHBand="1" w:noVBand="1"/>
      </w:tblPr>
      <w:tblGrid>
        <w:gridCol w:w="1587"/>
        <w:gridCol w:w="1748"/>
        <w:gridCol w:w="1587"/>
        <w:gridCol w:w="1587"/>
        <w:gridCol w:w="1789"/>
      </w:tblGrid>
      <w:tr w:rsidR="57C8744F" w14:paraId="78745877" w14:textId="77777777" w:rsidTr="57C8744F">
        <w:trPr>
          <w:trHeight w:val="300"/>
        </w:trPr>
        <w:tc>
          <w:tcPr>
            <w:tcW w:w="158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83BC5" w14:textId="30CED8B9" w:rsidR="57C8744F" w:rsidRDefault="57C8744F" w:rsidP="57C8744F">
            <w:pPr>
              <w:spacing w:after="0"/>
            </w:pPr>
            <w:r w:rsidRPr="57C8744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Código</w:t>
            </w:r>
          </w:p>
        </w:tc>
        <w:tc>
          <w:tcPr>
            <w:tcW w:w="158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CC709" w14:textId="67885540" w:rsidR="57C8744F" w:rsidRDefault="57C8744F" w:rsidP="57C8744F">
            <w:pPr>
              <w:spacing w:after="0"/>
            </w:pPr>
            <w:r w:rsidRPr="57C8744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Nombre_Cliente</w:t>
            </w:r>
          </w:p>
        </w:tc>
        <w:tc>
          <w:tcPr>
            <w:tcW w:w="158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0D97D" w14:textId="27924A49" w:rsidR="57C8744F" w:rsidRDefault="57C8744F" w:rsidP="57C8744F">
            <w:pPr>
              <w:spacing w:after="0"/>
            </w:pPr>
            <w:r w:rsidRPr="57C8744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Descripción</w:t>
            </w:r>
          </w:p>
        </w:tc>
        <w:tc>
          <w:tcPr>
            <w:tcW w:w="158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076C2" w14:textId="7C0BF26F" w:rsidR="57C8744F" w:rsidRDefault="57C8744F" w:rsidP="57C8744F">
            <w:pPr>
              <w:spacing w:after="0"/>
            </w:pPr>
            <w:r w:rsidRPr="57C8744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Estado</w:t>
            </w:r>
          </w:p>
        </w:tc>
        <w:tc>
          <w:tcPr>
            <w:tcW w:w="158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D7B2F" w14:textId="74A8A794" w:rsidR="57C8744F" w:rsidRDefault="57C8744F" w:rsidP="57C8744F">
            <w:pPr>
              <w:spacing w:after="0"/>
            </w:pPr>
            <w:r w:rsidRPr="57C8744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Almacenamiento</w:t>
            </w:r>
          </w:p>
        </w:tc>
      </w:tr>
      <w:tr w:rsidR="57C8744F" w14:paraId="1662DACA" w14:textId="77777777" w:rsidTr="57C8744F">
        <w:trPr>
          <w:trHeight w:val="300"/>
        </w:trPr>
        <w:tc>
          <w:tcPr>
            <w:tcW w:w="158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9619E" w14:textId="1FA2DA4E" w:rsidR="57C8744F" w:rsidRDefault="57C8744F" w:rsidP="57C8744F">
            <w:pPr>
              <w:spacing w:after="0"/>
            </w:pPr>
            <w:r w:rsidRPr="57C8744F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PK</w:t>
            </w:r>
          </w:p>
        </w:tc>
        <w:tc>
          <w:tcPr>
            <w:tcW w:w="158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13678" w14:textId="0C1F8980" w:rsidR="57C8744F" w:rsidRDefault="57C8744F" w:rsidP="57C8744F">
            <w:pPr>
              <w:spacing w:after="0"/>
            </w:pPr>
            <w:r w:rsidRPr="57C8744F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NN</w:t>
            </w:r>
          </w:p>
        </w:tc>
        <w:tc>
          <w:tcPr>
            <w:tcW w:w="158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F3C2F" w14:textId="25E65AEB" w:rsidR="57C8744F" w:rsidRDefault="57C8744F" w:rsidP="57C8744F">
            <w:pPr>
              <w:spacing w:after="0"/>
            </w:pPr>
            <w:r w:rsidRPr="57C8744F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NN</w:t>
            </w:r>
          </w:p>
        </w:tc>
        <w:tc>
          <w:tcPr>
            <w:tcW w:w="158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CC8BB" w14:textId="63AEB537" w:rsidR="57C8744F" w:rsidRDefault="57C8744F" w:rsidP="57C8744F">
            <w:pPr>
              <w:spacing w:after="0"/>
            </w:pPr>
            <w:r w:rsidRPr="57C8744F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NN,CK</w:t>
            </w:r>
            <w:r w:rsidRPr="57C8744F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[Vigente, Entregada,Anulada]</w:t>
            </w:r>
          </w:p>
        </w:tc>
        <w:tc>
          <w:tcPr>
            <w:tcW w:w="158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2934C5" w14:textId="7DCCEBC0" w:rsidR="57C8744F" w:rsidRDefault="57C8744F" w:rsidP="57C8744F">
            <w:pPr>
              <w:spacing w:after="0"/>
            </w:pPr>
            <w:r w:rsidRPr="57C8744F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NN</w:t>
            </w:r>
          </w:p>
        </w:tc>
      </w:tr>
      <w:tr w:rsidR="57C8744F" w14:paraId="4A1850BD" w14:textId="77777777" w:rsidTr="57C8744F">
        <w:trPr>
          <w:trHeight w:val="300"/>
        </w:trPr>
        <w:tc>
          <w:tcPr>
            <w:tcW w:w="158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6E887" w14:textId="2C2BCCC9" w:rsidR="57C8744F" w:rsidRDefault="57C8744F" w:rsidP="57C8744F">
            <w:pPr>
              <w:spacing w:after="0"/>
            </w:pPr>
          </w:p>
        </w:tc>
        <w:tc>
          <w:tcPr>
            <w:tcW w:w="158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603BF" w14:textId="46658D17" w:rsidR="57C8744F" w:rsidRDefault="57C8744F" w:rsidP="57C8744F">
            <w:pPr>
              <w:spacing w:after="0"/>
            </w:pPr>
          </w:p>
        </w:tc>
        <w:tc>
          <w:tcPr>
            <w:tcW w:w="158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94C9B" w14:textId="2F88F207" w:rsidR="57C8744F" w:rsidRDefault="57C8744F" w:rsidP="57C8744F">
            <w:pPr>
              <w:spacing w:after="0"/>
            </w:pPr>
          </w:p>
        </w:tc>
        <w:tc>
          <w:tcPr>
            <w:tcW w:w="158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C2484" w14:textId="22D93C5C" w:rsidR="57C8744F" w:rsidRDefault="57C8744F" w:rsidP="57C8744F">
            <w:pPr>
              <w:spacing w:after="0"/>
            </w:pPr>
          </w:p>
        </w:tc>
        <w:tc>
          <w:tcPr>
            <w:tcW w:w="158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7A318" w14:textId="59B1DF6E" w:rsidR="57C8744F" w:rsidRDefault="57C8744F" w:rsidP="57C8744F">
            <w:pPr>
              <w:spacing w:after="0"/>
            </w:pPr>
          </w:p>
        </w:tc>
      </w:tr>
    </w:tbl>
    <w:p w14:paraId="02754FC8" w14:textId="15B781CD" w:rsidR="57C8744F" w:rsidRDefault="57C8744F" w:rsidP="57C8744F">
      <w:pPr>
        <w:spacing w:after="0"/>
      </w:pPr>
    </w:p>
    <w:p w14:paraId="3B5A7FDB" w14:textId="7F671986" w:rsidR="76182EAF" w:rsidRDefault="76182EAF" w:rsidP="57C8744F">
      <w:pPr>
        <w:spacing w:after="0"/>
      </w:pPr>
      <w:r w:rsidRPr="57C8744F"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</w:rPr>
        <w:t>Recepción Producto</w:t>
      </w:r>
    </w:p>
    <w:p w14:paraId="578E3863" w14:textId="7C3B2BAD" w:rsidR="76182EAF" w:rsidRDefault="76182EAF" w:rsidP="57C8744F">
      <w:pPr>
        <w:spacing w:after="0"/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</w:rPr>
      </w:pPr>
      <w:r w:rsidRPr="57C8744F"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</w:rPr>
        <w:t>Llave:(Código Compra, Nit Proveedor, ID sucursal)</w:t>
      </w:r>
    </w:p>
    <w:p w14:paraId="5546D358" w14:textId="0E9B5F21" w:rsidR="57C8744F" w:rsidRDefault="57C8744F" w:rsidP="57C8744F">
      <w:pPr>
        <w:spacing w:after="0"/>
      </w:pPr>
    </w:p>
    <w:tbl>
      <w:tblPr>
        <w:tblW w:w="0" w:type="auto"/>
        <w:tblLook w:val="06A0" w:firstRow="1" w:lastRow="0" w:firstColumn="1" w:lastColumn="0" w:noHBand="1" w:noVBand="1"/>
      </w:tblPr>
      <w:tblGrid>
        <w:gridCol w:w="2789"/>
        <w:gridCol w:w="2789"/>
        <w:gridCol w:w="2789"/>
      </w:tblGrid>
      <w:tr w:rsidR="57C8744F" w14:paraId="1B894412" w14:textId="77777777" w:rsidTr="57C8744F">
        <w:trPr>
          <w:trHeight w:val="300"/>
        </w:trPr>
        <w:tc>
          <w:tcPr>
            <w:tcW w:w="278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5C6CC" w14:textId="11087A46" w:rsidR="57C8744F" w:rsidRDefault="57C8744F" w:rsidP="57C8744F">
            <w:pPr>
              <w:spacing w:after="0"/>
            </w:pPr>
            <w:r w:rsidRPr="57C8744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Código Compra</w:t>
            </w:r>
          </w:p>
        </w:tc>
        <w:tc>
          <w:tcPr>
            <w:tcW w:w="278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21289" w14:textId="4A135DCB" w:rsidR="57C8744F" w:rsidRDefault="57C8744F" w:rsidP="57C8744F">
            <w:pPr>
              <w:spacing w:after="0"/>
            </w:pPr>
            <w:r w:rsidRPr="57C8744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Nit Proveedor</w:t>
            </w:r>
          </w:p>
        </w:tc>
        <w:tc>
          <w:tcPr>
            <w:tcW w:w="278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8F5C8" w14:textId="2CEA1B48" w:rsidR="57C8744F" w:rsidRDefault="57C8744F" w:rsidP="57C8744F">
            <w:pPr>
              <w:spacing w:after="0"/>
            </w:pPr>
            <w:r w:rsidRPr="57C8744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ID sucursal</w:t>
            </w:r>
          </w:p>
        </w:tc>
      </w:tr>
      <w:tr w:rsidR="57C8744F" w14:paraId="3DDDFEBD" w14:textId="77777777" w:rsidTr="57C8744F">
        <w:trPr>
          <w:trHeight w:val="300"/>
        </w:trPr>
        <w:tc>
          <w:tcPr>
            <w:tcW w:w="278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687FF" w14:textId="4C24DD6E" w:rsidR="57C8744F" w:rsidRDefault="57C8744F" w:rsidP="57C8744F">
            <w:pPr>
              <w:spacing w:after="0"/>
            </w:pPr>
            <w:r w:rsidRPr="57C8744F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FK</w:t>
            </w:r>
            <w:r w:rsidRPr="57C8744F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[Orden de Compra, Código]</w:t>
            </w:r>
          </w:p>
        </w:tc>
        <w:tc>
          <w:tcPr>
            <w:tcW w:w="278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0678A" w14:textId="72A8620F" w:rsidR="57C8744F" w:rsidRDefault="57C8744F" w:rsidP="57C8744F">
            <w:pPr>
              <w:spacing w:after="0"/>
            </w:pPr>
            <w:r w:rsidRPr="57C8744F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FK</w:t>
            </w:r>
            <w:r w:rsidRPr="57C8744F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[Proveedor,nit]</w:t>
            </w:r>
          </w:p>
        </w:tc>
        <w:tc>
          <w:tcPr>
            <w:tcW w:w="278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77DE8" w14:textId="6A2B1AD9" w:rsidR="57C8744F" w:rsidRDefault="57C8744F" w:rsidP="57C8744F">
            <w:pPr>
              <w:spacing w:after="0"/>
            </w:pPr>
            <w:r w:rsidRPr="57C8744F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FK</w:t>
            </w:r>
            <w:r w:rsidRPr="57C8744F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[sucursal,id]</w:t>
            </w:r>
          </w:p>
        </w:tc>
      </w:tr>
      <w:tr w:rsidR="57C8744F" w14:paraId="6831D10D" w14:textId="77777777" w:rsidTr="57C8744F">
        <w:trPr>
          <w:trHeight w:val="300"/>
        </w:trPr>
        <w:tc>
          <w:tcPr>
            <w:tcW w:w="278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7BAC3" w14:textId="52177AFA" w:rsidR="57C8744F" w:rsidRDefault="57C8744F" w:rsidP="57C8744F">
            <w:pPr>
              <w:spacing w:after="0"/>
            </w:pPr>
          </w:p>
        </w:tc>
        <w:tc>
          <w:tcPr>
            <w:tcW w:w="278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C72BE" w14:textId="0C1B71BD" w:rsidR="57C8744F" w:rsidRDefault="57C8744F" w:rsidP="57C8744F">
            <w:pPr>
              <w:spacing w:after="0"/>
            </w:pPr>
          </w:p>
        </w:tc>
        <w:tc>
          <w:tcPr>
            <w:tcW w:w="278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B2355" w14:textId="6886C239" w:rsidR="57C8744F" w:rsidRDefault="57C8744F" w:rsidP="57C8744F">
            <w:pPr>
              <w:spacing w:after="0"/>
            </w:pPr>
          </w:p>
        </w:tc>
      </w:tr>
    </w:tbl>
    <w:p w14:paraId="40B80651" w14:textId="79CD33D6" w:rsidR="57C8744F" w:rsidRDefault="005A7940" w:rsidP="5D58B24A">
      <w:pPr>
        <w:spacing w:after="0"/>
        <w:rPr>
          <w:rFonts w:ascii="Times New Roman" w:eastAsia="Times New Roman" w:hAnsi="Times New Roman" w:cs="Times New Roman"/>
        </w:rPr>
      </w:pPr>
      <w:r w:rsidRPr="5D58B24A">
        <w:rPr>
          <w:rFonts w:ascii="Times New Roman" w:eastAsia="Times New Roman" w:hAnsi="Times New Roman" w:cs="Times New Roman"/>
        </w:rPr>
        <w:t xml:space="preserve">1FN: Cada atributo </w:t>
      </w:r>
      <w:r w:rsidR="00C6460B" w:rsidRPr="5D58B24A">
        <w:rPr>
          <w:rFonts w:ascii="Times New Roman" w:eastAsia="Times New Roman" w:hAnsi="Times New Roman" w:cs="Times New Roman"/>
        </w:rPr>
        <w:t>tiene un solo valor y es atómico.</w:t>
      </w:r>
    </w:p>
    <w:p w14:paraId="558A53BC" w14:textId="4B254A23" w:rsidR="00C6460B" w:rsidRDefault="00C6460B" w:rsidP="5D58B24A">
      <w:pPr>
        <w:spacing w:after="0"/>
        <w:rPr>
          <w:rFonts w:ascii="Times New Roman" w:eastAsia="Times New Roman" w:hAnsi="Times New Roman" w:cs="Times New Roman"/>
        </w:rPr>
      </w:pPr>
      <w:r w:rsidRPr="5D58B24A">
        <w:rPr>
          <w:rFonts w:ascii="Times New Roman" w:eastAsia="Times New Roman" w:hAnsi="Times New Roman" w:cs="Times New Roman"/>
        </w:rPr>
        <w:t>2FN:</w:t>
      </w:r>
      <w:r w:rsidR="00852C46" w:rsidRPr="5D58B24A">
        <w:rPr>
          <w:rFonts w:ascii="Times New Roman" w:eastAsia="Times New Roman" w:hAnsi="Times New Roman" w:cs="Times New Roman"/>
        </w:rPr>
        <w:t xml:space="preserve"> </w:t>
      </w:r>
      <w:r w:rsidR="00D31B32" w:rsidRPr="5D58B24A">
        <w:rPr>
          <w:rFonts w:ascii="Times New Roman" w:eastAsia="Times New Roman" w:hAnsi="Times New Roman" w:cs="Times New Roman"/>
        </w:rPr>
        <w:t>Cada clave foránea se relaciona directamente con su correspondiente clave primaria en otra tabla. NO hay dependencias parciales.</w:t>
      </w:r>
    </w:p>
    <w:p w14:paraId="53375603" w14:textId="75E1B256" w:rsidR="00D31B32" w:rsidRDefault="00D31B32" w:rsidP="5D58B24A">
      <w:pPr>
        <w:spacing w:after="0"/>
        <w:rPr>
          <w:rFonts w:ascii="Times New Roman" w:eastAsia="Times New Roman" w:hAnsi="Times New Roman" w:cs="Times New Roman"/>
        </w:rPr>
      </w:pPr>
      <w:r w:rsidRPr="5D58B24A">
        <w:rPr>
          <w:rFonts w:ascii="Times New Roman" w:eastAsia="Times New Roman" w:hAnsi="Times New Roman" w:cs="Times New Roman"/>
        </w:rPr>
        <w:t>3FN:</w:t>
      </w:r>
      <w:r w:rsidR="008C2E7A" w:rsidRPr="5D58B24A">
        <w:rPr>
          <w:rFonts w:ascii="Times New Roman" w:eastAsia="Times New Roman" w:hAnsi="Times New Roman" w:cs="Times New Roman"/>
        </w:rPr>
        <w:t xml:space="preserve"> No hay otros atributos en la tabla aparte de la clave primaria compuesta y las claves foráneas, lo que significa que no existen dependencias transitivas</w:t>
      </w:r>
    </w:p>
    <w:p w14:paraId="1755AB8B" w14:textId="1A55FD82" w:rsidR="008C2E7A" w:rsidRPr="008C2E7A" w:rsidRDefault="008C2E7A" w:rsidP="5D58B24A">
      <w:pPr>
        <w:spacing w:after="0"/>
        <w:rPr>
          <w:rFonts w:ascii="Times New Roman" w:eastAsia="Times New Roman" w:hAnsi="Times New Roman" w:cs="Times New Roman"/>
        </w:rPr>
      </w:pPr>
      <w:r w:rsidRPr="5D58B24A">
        <w:rPr>
          <w:rFonts w:ascii="Times New Roman" w:eastAsia="Times New Roman" w:hAnsi="Times New Roman" w:cs="Times New Roman"/>
        </w:rPr>
        <w:t xml:space="preserve">BCNF: </w:t>
      </w:r>
      <w:r w:rsidR="00D02BC6" w:rsidRPr="5D58B24A">
        <w:rPr>
          <w:rFonts w:ascii="Times New Roman" w:eastAsia="Times New Roman" w:hAnsi="Times New Roman" w:cs="Times New Roman"/>
        </w:rPr>
        <w:t>Dado que todas las dependencias en la tabla son de las claves foráneas a las claves primarias correspondientes en sus tablas, y no hay otras dependencias funcionales que no estén cubiertas por la clave primaria, la tabla también cumple con BCNF.</w:t>
      </w:r>
    </w:p>
    <w:p w14:paraId="71FD0E81" w14:textId="19CAD66D" w:rsidR="63BC6C0B" w:rsidRPr="005A7940" w:rsidRDefault="63BC6C0B" w:rsidP="63BC6C0B">
      <w:pPr>
        <w:spacing w:after="0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</w:p>
    <w:p w14:paraId="759D4C4A" w14:textId="651DF35C" w:rsidR="027CC51F" w:rsidRDefault="027CC51F" w:rsidP="3F922DC3">
      <w:pPr>
        <w:spacing w:after="0"/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</w:rPr>
      </w:pPr>
      <w:r w:rsidRPr="3EA7D0DF"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</w:rPr>
        <w:t>5.Pruebas</w:t>
      </w:r>
    </w:p>
    <w:p w14:paraId="15322678" w14:textId="4019A22F" w:rsidR="3F922DC3" w:rsidRDefault="3F922DC3" w:rsidP="3EA7D0DF">
      <w:pPr>
        <w:spacing w:after="0"/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</w:rPr>
      </w:pPr>
    </w:p>
    <w:p w14:paraId="69395953" w14:textId="17178E42" w:rsidR="3F922DC3" w:rsidRDefault="1E8B2213" w:rsidP="3EA7D0DF">
      <w:pPr>
        <w:spacing w:after="0"/>
      </w:pPr>
      <w:r w:rsidRPr="66ADB63A">
        <w:rPr>
          <w:rFonts w:ascii="Times New Roman" w:eastAsia="Times New Roman" w:hAnsi="Times New Roman" w:cs="Times New Roman"/>
          <w:b/>
          <w:bCs/>
          <w:sz w:val="22"/>
          <w:szCs w:val="22"/>
        </w:rPr>
        <w:t>RF1 - CREAR UNA CIUDAD</w:t>
      </w:r>
      <w:r w:rsidRPr="66ADB63A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</w:p>
    <w:p w14:paraId="4691917B" w14:textId="6C4F085A" w:rsidR="66ADB63A" w:rsidRDefault="66ADB63A" w:rsidP="66ADB63A">
      <w:pPr>
        <w:spacing w:after="0"/>
        <w:rPr>
          <w:rFonts w:ascii="Times New Roman" w:eastAsia="Times New Roman" w:hAnsi="Times New Roman" w:cs="Times New Roman"/>
          <w:sz w:val="22"/>
          <w:szCs w:val="22"/>
        </w:rPr>
      </w:pPr>
    </w:p>
    <w:p w14:paraId="525AC5B5" w14:textId="2BCB52C6" w:rsidR="3F922DC3" w:rsidRDefault="648A3281" w:rsidP="3EA7D0DF">
      <w:pPr>
        <w:spacing w:after="0"/>
        <w:rPr>
          <w:rFonts w:ascii="Times New Roman" w:eastAsia="Times New Roman" w:hAnsi="Times New Roman" w:cs="Times New Roman"/>
          <w:sz w:val="22"/>
          <w:szCs w:val="22"/>
        </w:rPr>
      </w:pPr>
      <w:r w:rsidRPr="5D58B24A">
        <w:rPr>
          <w:rFonts w:ascii="Times New Roman" w:eastAsia="Times New Roman" w:hAnsi="Times New Roman" w:cs="Times New Roman"/>
          <w:sz w:val="22"/>
          <w:szCs w:val="22"/>
        </w:rPr>
        <w:t>Vamos a crear</w:t>
      </w:r>
      <w:r w:rsidR="3DCA7CEE" w:rsidRPr="5D58B24A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="65C694F0" w:rsidRPr="5D58B24A">
        <w:rPr>
          <w:rFonts w:ascii="Times New Roman" w:eastAsia="Times New Roman" w:hAnsi="Times New Roman" w:cs="Times New Roman"/>
          <w:sz w:val="22"/>
          <w:szCs w:val="22"/>
        </w:rPr>
        <w:t>una ciudad</w:t>
      </w:r>
      <w:r w:rsidR="3DCA7CEE" w:rsidRPr="5D58B24A">
        <w:rPr>
          <w:rFonts w:ascii="Times New Roman" w:eastAsia="Times New Roman" w:hAnsi="Times New Roman" w:cs="Times New Roman"/>
          <w:sz w:val="22"/>
          <w:szCs w:val="22"/>
        </w:rPr>
        <w:t xml:space="preserve"> con codigo:680003 y nombre: Bucaramanga</w:t>
      </w:r>
      <w:r w:rsidR="48B3455A" w:rsidRPr="5D58B24A">
        <w:rPr>
          <w:rFonts w:ascii="Times New Roman" w:eastAsia="Times New Roman" w:hAnsi="Times New Roman" w:cs="Times New Roman"/>
          <w:sz w:val="22"/>
          <w:szCs w:val="22"/>
        </w:rPr>
        <w:t>.</w:t>
      </w:r>
    </w:p>
    <w:p w14:paraId="44CCD187" w14:textId="63D2429B" w:rsidR="66B814B8" w:rsidRDefault="66B814B8" w:rsidP="66B814B8">
      <w:pPr>
        <w:spacing w:after="0"/>
        <w:rPr>
          <w:rFonts w:ascii="Times New Roman" w:eastAsia="Times New Roman" w:hAnsi="Times New Roman" w:cs="Times New Roman"/>
          <w:sz w:val="22"/>
          <w:szCs w:val="22"/>
        </w:rPr>
      </w:pPr>
    </w:p>
    <w:tbl>
      <w:tblPr>
        <w:tblW w:w="0" w:type="auto"/>
        <w:tblLook w:val="06A0" w:firstRow="1" w:lastRow="0" w:firstColumn="1" w:lastColumn="0" w:noHBand="1" w:noVBand="1"/>
      </w:tblPr>
      <w:tblGrid>
        <w:gridCol w:w="4290"/>
        <w:gridCol w:w="4290"/>
      </w:tblGrid>
      <w:tr w:rsidR="3EA7D0DF" w14:paraId="348E2362" w14:textId="77777777" w:rsidTr="3EA7D0DF">
        <w:trPr>
          <w:trHeight w:val="300"/>
        </w:trPr>
        <w:tc>
          <w:tcPr>
            <w:tcW w:w="429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4B154" w14:textId="5CD1EB18" w:rsidR="7E227B7F" w:rsidRDefault="7E227B7F" w:rsidP="3EA7D0DF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3EA7D0D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Código</w:t>
            </w:r>
            <w:r w:rsidR="75FFC905" w:rsidRPr="3EA7D0D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 xml:space="preserve"> </w:t>
            </w:r>
            <w:r w:rsidR="3EA7D0DF" w:rsidRPr="3EA7D0D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Postal</w:t>
            </w:r>
          </w:p>
        </w:tc>
        <w:tc>
          <w:tcPr>
            <w:tcW w:w="429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E32EA" w14:textId="6CA3990A" w:rsidR="3EA7D0DF" w:rsidRDefault="3EA7D0DF" w:rsidP="3EA7D0DF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3EA7D0D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Nombre</w:t>
            </w:r>
          </w:p>
        </w:tc>
      </w:tr>
      <w:tr w:rsidR="3EA7D0DF" w14:paraId="5D79A326" w14:textId="77777777" w:rsidTr="3EA7D0DF">
        <w:trPr>
          <w:trHeight w:val="300"/>
        </w:trPr>
        <w:tc>
          <w:tcPr>
            <w:tcW w:w="429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47369" w14:textId="56B82ECF" w:rsidR="3EA7D0DF" w:rsidRDefault="3EA7D0DF" w:rsidP="3EA7D0DF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3EA7D0DF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PK,NN</w:t>
            </w:r>
          </w:p>
        </w:tc>
        <w:tc>
          <w:tcPr>
            <w:tcW w:w="429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A6909" w14:textId="738835A8" w:rsidR="3EA7D0DF" w:rsidRDefault="3EA7D0DF" w:rsidP="3EA7D0DF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3EA7D0DF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NN</w:t>
            </w:r>
          </w:p>
        </w:tc>
      </w:tr>
      <w:tr w:rsidR="3EA7D0DF" w14:paraId="26E0721A" w14:textId="77777777" w:rsidTr="3EA7D0DF">
        <w:trPr>
          <w:trHeight w:val="300"/>
        </w:trPr>
        <w:tc>
          <w:tcPr>
            <w:tcW w:w="429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23AC7" w14:textId="193F0466" w:rsidR="31F2001B" w:rsidRDefault="31F2001B" w:rsidP="3EA7D0DF">
            <w:pPr>
              <w:spacing w:after="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3EA7D0DF">
              <w:rPr>
                <w:rFonts w:ascii="Times New Roman" w:eastAsia="Times New Roman" w:hAnsi="Times New Roman" w:cs="Times New Roman"/>
                <w:sz w:val="22"/>
                <w:szCs w:val="22"/>
              </w:rPr>
              <w:t>680003</w:t>
            </w:r>
          </w:p>
        </w:tc>
        <w:tc>
          <w:tcPr>
            <w:tcW w:w="429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5F0C7" w14:textId="61E5BEC8" w:rsidR="31F2001B" w:rsidRDefault="31F2001B" w:rsidP="3EA7D0DF">
            <w:pPr>
              <w:spacing w:after="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3EA7D0DF">
              <w:rPr>
                <w:rFonts w:ascii="Times New Roman" w:eastAsia="Times New Roman" w:hAnsi="Times New Roman" w:cs="Times New Roman"/>
                <w:sz w:val="22"/>
                <w:szCs w:val="22"/>
              </w:rPr>
              <w:t>Bucaramanga</w:t>
            </w:r>
          </w:p>
        </w:tc>
      </w:tr>
    </w:tbl>
    <w:p w14:paraId="2139B093" w14:textId="280D78F9" w:rsidR="3F922DC3" w:rsidRDefault="3F922DC3" w:rsidP="3EA7D0DF">
      <w:pPr>
        <w:spacing w:after="0"/>
        <w:rPr>
          <w:rFonts w:ascii="Times New Roman" w:eastAsia="Times New Roman" w:hAnsi="Times New Roman" w:cs="Times New Roman"/>
          <w:sz w:val="22"/>
          <w:szCs w:val="22"/>
        </w:rPr>
      </w:pPr>
    </w:p>
    <w:p w14:paraId="3CE330B5" w14:textId="7CB3CAB8" w:rsidR="3F922DC3" w:rsidRDefault="1E8B2213" w:rsidP="3EA7D0DF">
      <w:pPr>
        <w:spacing w:after="0"/>
        <w:rPr>
          <w:rFonts w:ascii="Times New Roman" w:eastAsia="Times New Roman" w:hAnsi="Times New Roman" w:cs="Times New Roman"/>
          <w:sz w:val="22"/>
          <w:szCs w:val="22"/>
        </w:rPr>
      </w:pPr>
      <w:r w:rsidRPr="2CA9C52F">
        <w:rPr>
          <w:rFonts w:ascii="Times New Roman" w:eastAsia="Times New Roman" w:hAnsi="Times New Roman" w:cs="Times New Roman"/>
          <w:b/>
          <w:bCs/>
          <w:sz w:val="22"/>
          <w:szCs w:val="22"/>
        </w:rPr>
        <w:t>RF2 - CREAR UNA SUCURSAL</w:t>
      </w:r>
      <w:r w:rsidRPr="2CA9C52F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</w:p>
    <w:p w14:paraId="6A1620D1" w14:textId="3F9E8FA1" w:rsidR="6935D0BB" w:rsidRDefault="6935D0BB" w:rsidP="6935D0BB">
      <w:pPr>
        <w:spacing w:after="0"/>
        <w:rPr>
          <w:rFonts w:ascii="Times New Roman" w:eastAsia="Times New Roman" w:hAnsi="Times New Roman" w:cs="Times New Roman"/>
          <w:sz w:val="22"/>
          <w:szCs w:val="22"/>
        </w:rPr>
      </w:pPr>
    </w:p>
    <w:p w14:paraId="03AA3BC6" w14:textId="0F519930" w:rsidR="3F922DC3" w:rsidRDefault="7235FC30" w:rsidP="3EA7D0DF">
      <w:pPr>
        <w:spacing w:after="0"/>
        <w:rPr>
          <w:rFonts w:ascii="Times New Roman" w:eastAsia="Times New Roman" w:hAnsi="Times New Roman" w:cs="Times New Roman"/>
          <w:sz w:val="22"/>
          <w:szCs w:val="22"/>
        </w:rPr>
      </w:pPr>
      <w:r w:rsidRPr="5D58B24A">
        <w:rPr>
          <w:rFonts w:ascii="Times New Roman" w:eastAsia="Times New Roman" w:hAnsi="Times New Roman" w:cs="Times New Roman"/>
          <w:sz w:val="22"/>
          <w:szCs w:val="22"/>
        </w:rPr>
        <w:t>Vamos a crear la sucursal con</w:t>
      </w:r>
      <w:r w:rsidR="6D3332B4" w:rsidRPr="5D58B24A">
        <w:rPr>
          <w:rFonts w:ascii="Times New Roman" w:eastAsia="Times New Roman" w:hAnsi="Times New Roman" w:cs="Times New Roman"/>
          <w:sz w:val="22"/>
          <w:szCs w:val="22"/>
        </w:rPr>
        <w:t xml:space="preserve"> Nombre: Búcaros, metrosCuadrados:</w:t>
      </w:r>
      <w:r w:rsidR="1F037889" w:rsidRPr="5D58B24A">
        <w:rPr>
          <w:rFonts w:ascii="Times New Roman" w:eastAsia="Times New Roman" w:hAnsi="Times New Roman" w:cs="Times New Roman"/>
          <w:sz w:val="22"/>
          <w:szCs w:val="22"/>
        </w:rPr>
        <w:t>200,</w:t>
      </w:r>
      <w:r w:rsidR="6D3332B4" w:rsidRPr="5D58B24A">
        <w:rPr>
          <w:rFonts w:ascii="Times New Roman" w:eastAsia="Times New Roman" w:hAnsi="Times New Roman" w:cs="Times New Roman"/>
          <w:sz w:val="22"/>
          <w:szCs w:val="22"/>
        </w:rPr>
        <w:t xml:space="preserve"> direccion:23#51-35, 6809034</w:t>
      </w:r>
      <w:r w:rsidR="5C9ADA47" w:rsidRPr="5D58B24A">
        <w:rPr>
          <w:rFonts w:ascii="Times New Roman" w:eastAsia="Times New Roman" w:hAnsi="Times New Roman" w:cs="Times New Roman"/>
          <w:sz w:val="22"/>
          <w:szCs w:val="22"/>
        </w:rPr>
        <w:t xml:space="preserve"> y </w:t>
      </w:r>
      <w:r w:rsidR="7AB8F202" w:rsidRPr="5D58B24A">
        <w:rPr>
          <w:rFonts w:ascii="Times New Roman" w:eastAsia="Times New Roman" w:hAnsi="Times New Roman" w:cs="Times New Roman"/>
          <w:sz w:val="22"/>
          <w:szCs w:val="22"/>
        </w:rPr>
        <w:t>está</w:t>
      </w:r>
      <w:r w:rsidR="5C9ADA47" w:rsidRPr="5D58B24A">
        <w:rPr>
          <w:rFonts w:ascii="Times New Roman" w:eastAsia="Times New Roman" w:hAnsi="Times New Roman" w:cs="Times New Roman"/>
          <w:sz w:val="22"/>
          <w:szCs w:val="22"/>
        </w:rPr>
        <w:t xml:space="preserve"> asociado a la ciudad con </w:t>
      </w:r>
      <w:r w:rsidR="554815D7" w:rsidRPr="5D58B24A">
        <w:rPr>
          <w:rFonts w:ascii="Times New Roman" w:eastAsia="Times New Roman" w:hAnsi="Times New Roman" w:cs="Times New Roman"/>
          <w:sz w:val="22"/>
          <w:szCs w:val="22"/>
        </w:rPr>
        <w:t>código</w:t>
      </w:r>
      <w:r w:rsidR="5C9ADA47" w:rsidRPr="5D58B24A">
        <w:rPr>
          <w:rFonts w:ascii="Times New Roman" w:eastAsia="Times New Roman" w:hAnsi="Times New Roman" w:cs="Times New Roman"/>
          <w:sz w:val="22"/>
          <w:szCs w:val="22"/>
        </w:rPr>
        <w:t xml:space="preserve"> 680003</w:t>
      </w:r>
      <w:r w:rsidR="423865EC" w:rsidRPr="5D58B24A">
        <w:rPr>
          <w:rFonts w:ascii="Times New Roman" w:eastAsia="Times New Roman" w:hAnsi="Times New Roman" w:cs="Times New Roman"/>
          <w:sz w:val="22"/>
          <w:szCs w:val="22"/>
        </w:rPr>
        <w:t>.</w:t>
      </w:r>
    </w:p>
    <w:p w14:paraId="39C4061E" w14:textId="1CC7B834" w:rsidR="66B814B8" w:rsidRDefault="66B814B8" w:rsidP="66B814B8">
      <w:pPr>
        <w:spacing w:after="0"/>
        <w:rPr>
          <w:rFonts w:ascii="Times New Roman" w:eastAsia="Times New Roman" w:hAnsi="Times New Roman" w:cs="Times New Roman"/>
          <w:sz w:val="22"/>
          <w:szCs w:val="22"/>
        </w:rPr>
      </w:pPr>
    </w:p>
    <w:tbl>
      <w:tblPr>
        <w:tblW w:w="0" w:type="auto"/>
        <w:tblLook w:val="06A0" w:firstRow="1" w:lastRow="0" w:firstColumn="1" w:lastColumn="0" w:noHBand="1" w:noVBand="1"/>
      </w:tblPr>
      <w:tblGrid>
        <w:gridCol w:w="1287"/>
        <w:gridCol w:w="1287"/>
        <w:gridCol w:w="1883"/>
        <w:gridCol w:w="1287"/>
        <w:gridCol w:w="1287"/>
        <w:gridCol w:w="1287"/>
      </w:tblGrid>
      <w:tr w:rsidR="3EA7D0DF" w14:paraId="18D02907" w14:textId="77777777" w:rsidTr="3EA7D0DF">
        <w:trPr>
          <w:trHeight w:val="300"/>
        </w:trPr>
        <w:tc>
          <w:tcPr>
            <w:tcW w:w="128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BF6090" w14:textId="7A503D24" w:rsidR="3EA7D0DF" w:rsidRDefault="3EA7D0DF" w:rsidP="3EA7D0DF">
            <w:pPr>
              <w:spacing w:after="0"/>
            </w:pPr>
            <w:r w:rsidRPr="3EA7D0D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ID</w:t>
            </w:r>
          </w:p>
        </w:tc>
        <w:tc>
          <w:tcPr>
            <w:tcW w:w="128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759F7" w14:textId="6B0D2500" w:rsidR="3EA7D0DF" w:rsidRDefault="3EA7D0DF" w:rsidP="3EA7D0DF">
            <w:pPr>
              <w:spacing w:after="0"/>
            </w:pPr>
            <w:r w:rsidRPr="3EA7D0D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Nombre</w:t>
            </w:r>
          </w:p>
        </w:tc>
        <w:tc>
          <w:tcPr>
            <w:tcW w:w="128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E0E7F" w14:textId="68C9BBB3" w:rsidR="3EA7D0DF" w:rsidRDefault="3EA7D0DF" w:rsidP="3EA7D0DF">
            <w:pPr>
              <w:spacing w:after="0"/>
            </w:pPr>
            <w:r w:rsidRPr="3EA7D0D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metrosCuadrados</w:t>
            </w:r>
          </w:p>
        </w:tc>
        <w:tc>
          <w:tcPr>
            <w:tcW w:w="128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366F4" w14:textId="7D3A14F5" w:rsidR="3EA7D0DF" w:rsidRDefault="3EA7D0DF" w:rsidP="3EA7D0DF">
            <w:pPr>
              <w:spacing w:after="0"/>
            </w:pPr>
            <w:r w:rsidRPr="3EA7D0D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dirección</w:t>
            </w:r>
          </w:p>
        </w:tc>
        <w:tc>
          <w:tcPr>
            <w:tcW w:w="128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82030" w14:textId="386B16FE" w:rsidR="3EA7D0DF" w:rsidRDefault="3EA7D0DF" w:rsidP="3EA7D0DF">
            <w:pPr>
              <w:spacing w:after="0"/>
            </w:pPr>
            <w:r w:rsidRPr="3EA7D0D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teléfono</w:t>
            </w:r>
          </w:p>
        </w:tc>
        <w:tc>
          <w:tcPr>
            <w:tcW w:w="128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F47D6" w14:textId="418A8C8D" w:rsidR="3EA7D0DF" w:rsidRDefault="3EA7D0DF" w:rsidP="3EA7D0DF">
            <w:pPr>
              <w:spacing w:after="0"/>
            </w:pPr>
            <w:r w:rsidRPr="3EA7D0D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ciudad</w:t>
            </w:r>
          </w:p>
        </w:tc>
      </w:tr>
      <w:tr w:rsidR="3EA7D0DF" w14:paraId="52B52CED" w14:textId="77777777" w:rsidTr="3EA7D0DF">
        <w:trPr>
          <w:trHeight w:val="300"/>
        </w:trPr>
        <w:tc>
          <w:tcPr>
            <w:tcW w:w="128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DF0D3" w14:textId="7BBB56E2" w:rsidR="3EA7D0DF" w:rsidRDefault="3EA7D0DF" w:rsidP="3EA7D0DF">
            <w:pPr>
              <w:spacing w:after="0"/>
            </w:pPr>
            <w:r w:rsidRPr="3EA7D0DF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PK,SA</w:t>
            </w:r>
          </w:p>
        </w:tc>
        <w:tc>
          <w:tcPr>
            <w:tcW w:w="128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4C1FF2" w14:textId="3C76ACB6" w:rsidR="3EA7D0DF" w:rsidRDefault="3EA7D0DF" w:rsidP="3EA7D0DF">
            <w:pPr>
              <w:spacing w:after="0"/>
            </w:pPr>
            <w:r w:rsidRPr="3EA7D0DF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NN</w:t>
            </w:r>
          </w:p>
        </w:tc>
        <w:tc>
          <w:tcPr>
            <w:tcW w:w="128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157543" w14:textId="4D7D90D4" w:rsidR="3EA7D0DF" w:rsidRDefault="3EA7D0DF" w:rsidP="3EA7D0DF">
            <w:pPr>
              <w:spacing w:after="0"/>
            </w:pPr>
            <w:r w:rsidRPr="3EA7D0DF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CK[0&gt;],NN</w:t>
            </w:r>
          </w:p>
        </w:tc>
        <w:tc>
          <w:tcPr>
            <w:tcW w:w="128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E258F" w14:textId="00A804C8" w:rsidR="3EA7D0DF" w:rsidRDefault="3EA7D0DF" w:rsidP="3EA7D0DF">
            <w:pPr>
              <w:spacing w:after="0"/>
            </w:pPr>
            <w:r w:rsidRPr="3EA7D0DF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NN</w:t>
            </w:r>
          </w:p>
        </w:tc>
        <w:tc>
          <w:tcPr>
            <w:tcW w:w="128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B20EA" w14:textId="3511DE30" w:rsidR="3EA7D0DF" w:rsidRDefault="3EA7D0DF" w:rsidP="3EA7D0DF">
            <w:pPr>
              <w:spacing w:after="0"/>
            </w:pPr>
            <w:r w:rsidRPr="3EA7D0DF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NN</w:t>
            </w:r>
          </w:p>
        </w:tc>
        <w:tc>
          <w:tcPr>
            <w:tcW w:w="128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EC617" w14:textId="665D8974" w:rsidR="3EA7D0DF" w:rsidRDefault="3EA7D0DF" w:rsidP="3EA7D0DF">
            <w:pPr>
              <w:spacing w:after="0"/>
            </w:pPr>
            <w:r w:rsidRPr="3EA7D0DF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FK,NN</w:t>
            </w:r>
            <w:r>
              <w:br/>
            </w:r>
            <w:r w:rsidRPr="3EA7D0DF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[Código postal,Ciudad]</w:t>
            </w:r>
          </w:p>
        </w:tc>
      </w:tr>
      <w:tr w:rsidR="3EA7D0DF" w14:paraId="2DFCBA32" w14:textId="77777777" w:rsidTr="3EA7D0DF">
        <w:trPr>
          <w:trHeight w:val="300"/>
        </w:trPr>
        <w:tc>
          <w:tcPr>
            <w:tcW w:w="128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35A28" w14:textId="40A685B9" w:rsidR="238FF6F8" w:rsidRDefault="238FF6F8" w:rsidP="3EA7D0DF">
            <w:pPr>
              <w:spacing w:after="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3EA7D0DF">
              <w:rPr>
                <w:rFonts w:ascii="Times New Roman" w:eastAsia="Times New Roman" w:hAnsi="Times New Roman" w:cs="Times New Roman"/>
                <w:sz w:val="22"/>
                <w:szCs w:val="22"/>
              </w:rPr>
              <w:t>01</w:t>
            </w:r>
          </w:p>
        </w:tc>
        <w:tc>
          <w:tcPr>
            <w:tcW w:w="128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F7E6E" w14:textId="572374D9" w:rsidR="3740D8A9" w:rsidRDefault="3740D8A9" w:rsidP="3EA7D0DF">
            <w:pPr>
              <w:spacing w:after="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3EA7D0DF">
              <w:rPr>
                <w:rFonts w:ascii="Times New Roman" w:eastAsia="Times New Roman" w:hAnsi="Times New Roman" w:cs="Times New Roman"/>
                <w:sz w:val="22"/>
                <w:szCs w:val="22"/>
              </w:rPr>
              <w:t>Búcaros</w:t>
            </w:r>
          </w:p>
        </w:tc>
        <w:tc>
          <w:tcPr>
            <w:tcW w:w="128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B40F4" w14:textId="73AFDC02" w:rsidR="3740D8A9" w:rsidRDefault="3740D8A9" w:rsidP="3EA7D0DF">
            <w:pPr>
              <w:spacing w:after="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3EA7D0DF">
              <w:rPr>
                <w:rFonts w:ascii="Times New Roman" w:eastAsia="Times New Roman" w:hAnsi="Times New Roman" w:cs="Times New Roman"/>
                <w:sz w:val="22"/>
                <w:szCs w:val="22"/>
              </w:rPr>
              <w:t>200</w:t>
            </w:r>
          </w:p>
        </w:tc>
        <w:tc>
          <w:tcPr>
            <w:tcW w:w="128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1EF9F" w14:textId="2D1C4292" w:rsidR="3740D8A9" w:rsidRDefault="3740D8A9" w:rsidP="3EA7D0DF">
            <w:pPr>
              <w:spacing w:after="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3EA7D0DF">
              <w:rPr>
                <w:rFonts w:ascii="Times New Roman" w:eastAsia="Times New Roman" w:hAnsi="Times New Roman" w:cs="Times New Roman"/>
                <w:sz w:val="22"/>
                <w:szCs w:val="22"/>
              </w:rPr>
              <w:t>23#51-35</w:t>
            </w:r>
          </w:p>
        </w:tc>
        <w:tc>
          <w:tcPr>
            <w:tcW w:w="128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18140" w14:textId="1010AB05" w:rsidR="3740D8A9" w:rsidRDefault="3740D8A9" w:rsidP="3EA7D0DF">
            <w:pPr>
              <w:spacing w:after="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3EA7D0DF">
              <w:rPr>
                <w:rFonts w:ascii="Times New Roman" w:eastAsia="Times New Roman" w:hAnsi="Times New Roman" w:cs="Times New Roman"/>
                <w:sz w:val="22"/>
                <w:szCs w:val="22"/>
              </w:rPr>
              <w:t>6809034</w:t>
            </w:r>
          </w:p>
        </w:tc>
        <w:tc>
          <w:tcPr>
            <w:tcW w:w="128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3C901" w14:textId="6FF4B279" w:rsidR="3826D793" w:rsidRDefault="3826D793" w:rsidP="3EA7D0DF">
            <w:pPr>
              <w:spacing w:after="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3EA7D0DF">
              <w:rPr>
                <w:rFonts w:ascii="Times New Roman" w:eastAsia="Times New Roman" w:hAnsi="Times New Roman" w:cs="Times New Roman"/>
                <w:sz w:val="22"/>
                <w:szCs w:val="22"/>
              </w:rPr>
              <w:t>680003</w:t>
            </w:r>
          </w:p>
        </w:tc>
      </w:tr>
    </w:tbl>
    <w:p w14:paraId="0294B3CE" w14:textId="6534E367" w:rsidR="3F922DC3" w:rsidRDefault="3F922DC3" w:rsidP="3EA7D0DF">
      <w:pPr>
        <w:spacing w:after="0"/>
        <w:rPr>
          <w:rFonts w:ascii="Times New Roman" w:eastAsia="Times New Roman" w:hAnsi="Times New Roman" w:cs="Times New Roman"/>
          <w:sz w:val="22"/>
          <w:szCs w:val="22"/>
        </w:rPr>
      </w:pPr>
    </w:p>
    <w:p w14:paraId="76B4875D" w14:textId="589A4C42" w:rsidR="3F922DC3" w:rsidRDefault="1E8B2213" w:rsidP="3EA7D0DF">
      <w:pPr>
        <w:spacing w:after="0"/>
        <w:rPr>
          <w:rFonts w:ascii="Times New Roman" w:eastAsia="Times New Roman" w:hAnsi="Times New Roman" w:cs="Times New Roman"/>
          <w:sz w:val="22"/>
          <w:szCs w:val="22"/>
        </w:rPr>
      </w:pPr>
      <w:r w:rsidRPr="455ACAE5">
        <w:rPr>
          <w:rFonts w:ascii="Times New Roman" w:eastAsia="Times New Roman" w:hAnsi="Times New Roman" w:cs="Times New Roman"/>
          <w:b/>
          <w:bCs/>
          <w:sz w:val="22"/>
          <w:szCs w:val="22"/>
        </w:rPr>
        <w:t xml:space="preserve">RF3 - CREAR Y BORRAR UNA BODEGA </w:t>
      </w:r>
    </w:p>
    <w:p w14:paraId="3C2752B8" w14:textId="74DA0D2A" w:rsidR="3F1A41D6" w:rsidRDefault="3F1A41D6" w:rsidP="66B814B8">
      <w:pPr>
        <w:spacing w:after="0"/>
        <w:rPr>
          <w:rFonts w:ascii="Times New Roman" w:eastAsia="Times New Roman" w:hAnsi="Times New Roman" w:cs="Times New Roman"/>
          <w:sz w:val="22"/>
          <w:szCs w:val="22"/>
        </w:rPr>
      </w:pPr>
      <w:r w:rsidRPr="5D58B24A">
        <w:rPr>
          <w:rFonts w:ascii="Times New Roman" w:eastAsia="Times New Roman" w:hAnsi="Times New Roman" w:cs="Times New Roman"/>
          <w:sz w:val="22"/>
          <w:szCs w:val="22"/>
        </w:rPr>
        <w:t xml:space="preserve">Vamos </w:t>
      </w:r>
      <w:r w:rsidR="239CADA1" w:rsidRPr="5D58B24A">
        <w:rPr>
          <w:rFonts w:ascii="Times New Roman" w:eastAsia="Times New Roman" w:hAnsi="Times New Roman" w:cs="Times New Roman"/>
          <w:sz w:val="22"/>
          <w:szCs w:val="22"/>
        </w:rPr>
        <w:t>a</w:t>
      </w:r>
      <w:r w:rsidRPr="5D58B24A">
        <w:rPr>
          <w:rFonts w:ascii="Times New Roman" w:eastAsia="Times New Roman" w:hAnsi="Times New Roman" w:cs="Times New Roman"/>
          <w:sz w:val="22"/>
          <w:szCs w:val="22"/>
        </w:rPr>
        <w:t xml:space="preserve"> crear la bodega con Nombre:</w:t>
      </w:r>
      <w:r w:rsidR="358B734D" w:rsidRPr="5D58B24A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Pr="5D58B24A">
        <w:rPr>
          <w:rFonts w:ascii="Times New Roman" w:eastAsia="Times New Roman" w:hAnsi="Times New Roman" w:cs="Times New Roman"/>
          <w:sz w:val="22"/>
          <w:szCs w:val="22"/>
        </w:rPr>
        <w:t>San Alonso y Tamaño:350 metros cuadrados</w:t>
      </w:r>
      <w:r w:rsidR="10E36558" w:rsidRPr="5D58B24A">
        <w:rPr>
          <w:rFonts w:ascii="Times New Roman" w:eastAsia="Times New Roman" w:hAnsi="Times New Roman" w:cs="Times New Roman"/>
          <w:sz w:val="22"/>
          <w:szCs w:val="22"/>
        </w:rPr>
        <w:t>, asociada a la sucursal:01</w:t>
      </w:r>
      <w:r w:rsidR="0E05C219" w:rsidRPr="5D58B24A">
        <w:rPr>
          <w:rFonts w:ascii="Times New Roman" w:eastAsia="Times New Roman" w:hAnsi="Times New Roman" w:cs="Times New Roman"/>
          <w:sz w:val="22"/>
          <w:szCs w:val="22"/>
        </w:rPr>
        <w:t>.</w:t>
      </w:r>
    </w:p>
    <w:tbl>
      <w:tblPr>
        <w:tblW w:w="0" w:type="auto"/>
        <w:tblLook w:val="06A0" w:firstRow="1" w:lastRow="0" w:firstColumn="1" w:lastColumn="0" w:noHBand="1" w:noVBand="1"/>
      </w:tblPr>
      <w:tblGrid>
        <w:gridCol w:w="2038"/>
        <w:gridCol w:w="2038"/>
        <w:gridCol w:w="2038"/>
        <w:gridCol w:w="2038"/>
      </w:tblGrid>
      <w:tr w:rsidR="3EA7D0DF" w14:paraId="64488A34" w14:textId="77777777" w:rsidTr="3EA7D0DF">
        <w:trPr>
          <w:trHeight w:val="300"/>
        </w:trPr>
        <w:tc>
          <w:tcPr>
            <w:tcW w:w="203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52597" w14:textId="71E27DB3" w:rsidR="3EA7D0DF" w:rsidRDefault="3EA7D0DF" w:rsidP="3EA7D0DF">
            <w:pPr>
              <w:spacing w:after="0"/>
            </w:pPr>
            <w:r w:rsidRPr="3EA7D0D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Número</w:t>
            </w:r>
          </w:p>
        </w:tc>
        <w:tc>
          <w:tcPr>
            <w:tcW w:w="203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1033F" w14:textId="481469B0" w:rsidR="3EA7D0DF" w:rsidRDefault="3EA7D0DF" w:rsidP="3EA7D0DF">
            <w:pPr>
              <w:spacing w:after="0"/>
            </w:pPr>
            <w:r w:rsidRPr="3EA7D0D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Sucursal ID</w:t>
            </w:r>
          </w:p>
        </w:tc>
        <w:tc>
          <w:tcPr>
            <w:tcW w:w="203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64468" w14:textId="60420A79" w:rsidR="3EA7D0DF" w:rsidRDefault="3EA7D0DF" w:rsidP="3EA7D0DF">
            <w:pPr>
              <w:spacing w:after="0"/>
            </w:pPr>
            <w:r w:rsidRPr="3EA7D0D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Nombre</w:t>
            </w:r>
          </w:p>
        </w:tc>
        <w:tc>
          <w:tcPr>
            <w:tcW w:w="203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BEBAF" w14:textId="22BEE5BE" w:rsidR="3EA7D0DF" w:rsidRDefault="3EA7D0DF" w:rsidP="3EA7D0DF">
            <w:pPr>
              <w:spacing w:after="0"/>
            </w:pPr>
            <w:r w:rsidRPr="3EA7D0D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Tamaño</w:t>
            </w:r>
          </w:p>
        </w:tc>
      </w:tr>
      <w:tr w:rsidR="3EA7D0DF" w14:paraId="61B83631" w14:textId="77777777" w:rsidTr="3EA7D0DF">
        <w:trPr>
          <w:trHeight w:val="300"/>
        </w:trPr>
        <w:tc>
          <w:tcPr>
            <w:tcW w:w="203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D58BE" w14:textId="4278E2E3" w:rsidR="3EA7D0DF" w:rsidRDefault="3EA7D0DF" w:rsidP="3EA7D0DF">
            <w:pPr>
              <w:spacing w:after="0"/>
            </w:pPr>
            <w:r w:rsidRPr="3EA7D0DF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SA,NN</w:t>
            </w:r>
          </w:p>
        </w:tc>
        <w:tc>
          <w:tcPr>
            <w:tcW w:w="203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64B69" w14:textId="0253BBCB" w:rsidR="3EA7D0DF" w:rsidRDefault="3EA7D0DF" w:rsidP="3EA7D0DF">
            <w:pPr>
              <w:spacing w:after="0"/>
            </w:pPr>
            <w:r w:rsidRPr="3EA7D0DF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FK</w:t>
            </w:r>
            <w:r w:rsidRPr="3EA7D0DF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[Sucursal,ID],</w:t>
            </w:r>
            <w:r w:rsidRPr="3EA7D0DF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NN</w:t>
            </w:r>
          </w:p>
        </w:tc>
        <w:tc>
          <w:tcPr>
            <w:tcW w:w="203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78BDD5" w14:textId="25A915CC" w:rsidR="3EA7D0DF" w:rsidRDefault="3EA7D0DF" w:rsidP="3EA7D0DF">
            <w:pPr>
              <w:spacing w:after="0"/>
            </w:pPr>
            <w:r w:rsidRPr="3EA7D0DF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NN</w:t>
            </w:r>
          </w:p>
        </w:tc>
        <w:tc>
          <w:tcPr>
            <w:tcW w:w="203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B8405" w14:textId="458FB6A2" w:rsidR="3EA7D0DF" w:rsidRDefault="3EA7D0DF" w:rsidP="3EA7D0DF">
            <w:pPr>
              <w:spacing w:after="0"/>
            </w:pPr>
            <w:r w:rsidRPr="3EA7D0DF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NN</w:t>
            </w:r>
          </w:p>
        </w:tc>
      </w:tr>
      <w:tr w:rsidR="3EA7D0DF" w14:paraId="0C321F4A" w14:textId="77777777" w:rsidTr="3EA7D0DF">
        <w:trPr>
          <w:trHeight w:val="300"/>
        </w:trPr>
        <w:tc>
          <w:tcPr>
            <w:tcW w:w="203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E9783" w14:textId="50B59444" w:rsidR="6ABCBBAC" w:rsidRDefault="6ABCBBAC" w:rsidP="3EA7D0DF">
            <w:pPr>
              <w:spacing w:after="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3EA7D0DF">
              <w:rPr>
                <w:rFonts w:ascii="Times New Roman" w:eastAsia="Times New Roman" w:hAnsi="Times New Roman" w:cs="Times New Roman"/>
                <w:sz w:val="22"/>
                <w:szCs w:val="22"/>
              </w:rPr>
              <w:t>11</w:t>
            </w:r>
          </w:p>
        </w:tc>
        <w:tc>
          <w:tcPr>
            <w:tcW w:w="203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5CE43" w14:textId="0BCC4050" w:rsidR="6ABCBBAC" w:rsidRDefault="6ABCBBAC" w:rsidP="3EA7D0DF">
            <w:pPr>
              <w:spacing w:after="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3EA7D0DF">
              <w:rPr>
                <w:rFonts w:ascii="Times New Roman" w:eastAsia="Times New Roman" w:hAnsi="Times New Roman" w:cs="Times New Roman"/>
                <w:sz w:val="22"/>
                <w:szCs w:val="22"/>
              </w:rPr>
              <w:t>01</w:t>
            </w:r>
          </w:p>
        </w:tc>
        <w:tc>
          <w:tcPr>
            <w:tcW w:w="203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7BBCBC" w14:textId="3BCBAA9C" w:rsidR="5F960806" w:rsidRDefault="5F960806" w:rsidP="3EA7D0DF">
            <w:pPr>
              <w:spacing w:after="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3EA7D0DF">
              <w:rPr>
                <w:rFonts w:ascii="Times New Roman" w:eastAsia="Times New Roman" w:hAnsi="Times New Roman" w:cs="Times New Roman"/>
                <w:sz w:val="22"/>
                <w:szCs w:val="22"/>
              </w:rPr>
              <w:t>San Alonso</w:t>
            </w:r>
          </w:p>
        </w:tc>
        <w:tc>
          <w:tcPr>
            <w:tcW w:w="203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FC233" w14:textId="20B917F0" w:rsidR="5F960806" w:rsidRDefault="5F960806" w:rsidP="3EA7D0DF">
            <w:pPr>
              <w:spacing w:after="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3EA7D0DF">
              <w:rPr>
                <w:rFonts w:ascii="Times New Roman" w:eastAsia="Times New Roman" w:hAnsi="Times New Roman" w:cs="Times New Roman"/>
                <w:sz w:val="22"/>
                <w:szCs w:val="22"/>
              </w:rPr>
              <w:t>350</w:t>
            </w:r>
          </w:p>
        </w:tc>
      </w:tr>
    </w:tbl>
    <w:p w14:paraId="2EB6FC05" w14:textId="42474428" w:rsidR="3F922DC3" w:rsidRDefault="3F922DC3" w:rsidP="3EA7D0DF">
      <w:pPr>
        <w:spacing w:after="0"/>
        <w:rPr>
          <w:rFonts w:ascii="Times New Roman" w:eastAsia="Times New Roman" w:hAnsi="Times New Roman" w:cs="Times New Roman"/>
          <w:sz w:val="22"/>
          <w:szCs w:val="22"/>
        </w:rPr>
      </w:pPr>
    </w:p>
    <w:p w14:paraId="179DA10F" w14:textId="4FD267AB" w:rsidR="3F922DC3" w:rsidRDefault="5F960806" w:rsidP="3EA7D0DF">
      <w:pPr>
        <w:spacing w:after="0"/>
        <w:rPr>
          <w:rFonts w:ascii="Times New Roman" w:eastAsia="Times New Roman" w:hAnsi="Times New Roman" w:cs="Times New Roman"/>
          <w:sz w:val="22"/>
          <w:szCs w:val="22"/>
        </w:rPr>
      </w:pPr>
      <w:r w:rsidRPr="5D58B24A">
        <w:rPr>
          <w:rFonts w:ascii="Times New Roman" w:eastAsia="Times New Roman" w:hAnsi="Times New Roman" w:cs="Times New Roman"/>
          <w:sz w:val="22"/>
          <w:szCs w:val="22"/>
        </w:rPr>
        <w:t>Luego vamos a borrar la sucursal con llave primaria 11</w:t>
      </w:r>
      <w:r w:rsidR="569CECBD" w:rsidRPr="5D58B24A">
        <w:rPr>
          <w:rFonts w:ascii="Times New Roman" w:eastAsia="Times New Roman" w:hAnsi="Times New Roman" w:cs="Times New Roman"/>
          <w:sz w:val="22"/>
          <w:szCs w:val="22"/>
        </w:rPr>
        <w:t>.</w:t>
      </w:r>
    </w:p>
    <w:p w14:paraId="7D3E3110" w14:textId="163FC507" w:rsidR="66B814B8" w:rsidRDefault="66B814B8" w:rsidP="66B814B8">
      <w:pPr>
        <w:spacing w:after="0"/>
        <w:rPr>
          <w:rFonts w:ascii="Times New Roman" w:eastAsia="Times New Roman" w:hAnsi="Times New Roman" w:cs="Times New Roman"/>
          <w:sz w:val="22"/>
          <w:szCs w:val="22"/>
        </w:rPr>
      </w:pPr>
    </w:p>
    <w:tbl>
      <w:tblPr>
        <w:tblW w:w="0" w:type="auto"/>
        <w:tblLook w:val="06A0" w:firstRow="1" w:lastRow="0" w:firstColumn="1" w:lastColumn="0" w:noHBand="1" w:noVBand="1"/>
      </w:tblPr>
      <w:tblGrid>
        <w:gridCol w:w="2038"/>
        <w:gridCol w:w="2038"/>
        <w:gridCol w:w="2038"/>
        <w:gridCol w:w="2038"/>
      </w:tblGrid>
      <w:tr w:rsidR="3EA7D0DF" w14:paraId="65566FA6" w14:textId="77777777" w:rsidTr="3EA7D0DF">
        <w:trPr>
          <w:trHeight w:val="300"/>
        </w:trPr>
        <w:tc>
          <w:tcPr>
            <w:tcW w:w="203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25A09" w14:textId="71E27DB3" w:rsidR="3EA7D0DF" w:rsidRDefault="3EA7D0DF" w:rsidP="3EA7D0DF">
            <w:pPr>
              <w:spacing w:after="0"/>
            </w:pPr>
            <w:r w:rsidRPr="3EA7D0D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Número</w:t>
            </w:r>
          </w:p>
        </w:tc>
        <w:tc>
          <w:tcPr>
            <w:tcW w:w="203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96960" w14:textId="481469B0" w:rsidR="3EA7D0DF" w:rsidRDefault="3EA7D0DF" w:rsidP="3EA7D0DF">
            <w:pPr>
              <w:spacing w:after="0"/>
            </w:pPr>
            <w:r w:rsidRPr="3EA7D0D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Sucursal ID</w:t>
            </w:r>
          </w:p>
        </w:tc>
        <w:tc>
          <w:tcPr>
            <w:tcW w:w="203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B4FAB" w14:textId="60420A79" w:rsidR="3EA7D0DF" w:rsidRDefault="3EA7D0DF" w:rsidP="3EA7D0DF">
            <w:pPr>
              <w:spacing w:after="0"/>
            </w:pPr>
            <w:r w:rsidRPr="3EA7D0D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Nombre</w:t>
            </w:r>
          </w:p>
        </w:tc>
        <w:tc>
          <w:tcPr>
            <w:tcW w:w="203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B816CB" w14:textId="22BEE5BE" w:rsidR="3EA7D0DF" w:rsidRDefault="3EA7D0DF" w:rsidP="3EA7D0DF">
            <w:pPr>
              <w:spacing w:after="0"/>
            </w:pPr>
            <w:r w:rsidRPr="3EA7D0D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Tamaño</w:t>
            </w:r>
          </w:p>
        </w:tc>
      </w:tr>
      <w:tr w:rsidR="3EA7D0DF" w14:paraId="78C7FE09" w14:textId="77777777" w:rsidTr="3EA7D0DF">
        <w:trPr>
          <w:trHeight w:val="300"/>
        </w:trPr>
        <w:tc>
          <w:tcPr>
            <w:tcW w:w="203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CF7D8" w14:textId="4278E2E3" w:rsidR="3EA7D0DF" w:rsidRDefault="3EA7D0DF" w:rsidP="3EA7D0DF">
            <w:pPr>
              <w:spacing w:after="0"/>
            </w:pPr>
            <w:r w:rsidRPr="3EA7D0DF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SA,NN</w:t>
            </w:r>
          </w:p>
        </w:tc>
        <w:tc>
          <w:tcPr>
            <w:tcW w:w="203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BB9BE" w14:textId="0253BBCB" w:rsidR="3EA7D0DF" w:rsidRDefault="3EA7D0DF" w:rsidP="3EA7D0DF">
            <w:pPr>
              <w:spacing w:after="0"/>
            </w:pPr>
            <w:r w:rsidRPr="3EA7D0DF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FK</w:t>
            </w:r>
            <w:r w:rsidRPr="3EA7D0DF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[Sucursal,ID],</w:t>
            </w:r>
            <w:r w:rsidRPr="3EA7D0DF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NN</w:t>
            </w:r>
          </w:p>
        </w:tc>
        <w:tc>
          <w:tcPr>
            <w:tcW w:w="203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249EB" w14:textId="25A915CC" w:rsidR="3EA7D0DF" w:rsidRDefault="3EA7D0DF" w:rsidP="3EA7D0DF">
            <w:pPr>
              <w:spacing w:after="0"/>
            </w:pPr>
            <w:r w:rsidRPr="3EA7D0DF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NN</w:t>
            </w:r>
          </w:p>
        </w:tc>
        <w:tc>
          <w:tcPr>
            <w:tcW w:w="203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F2A16" w14:textId="458FB6A2" w:rsidR="3EA7D0DF" w:rsidRDefault="3EA7D0DF" w:rsidP="3EA7D0DF">
            <w:pPr>
              <w:spacing w:after="0"/>
            </w:pPr>
            <w:r w:rsidRPr="3EA7D0DF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NN</w:t>
            </w:r>
          </w:p>
        </w:tc>
      </w:tr>
      <w:tr w:rsidR="3EA7D0DF" w14:paraId="250A51C1" w14:textId="77777777" w:rsidTr="3EA7D0DF">
        <w:trPr>
          <w:trHeight w:val="300"/>
        </w:trPr>
        <w:tc>
          <w:tcPr>
            <w:tcW w:w="203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58261" w14:textId="7EBD3633" w:rsidR="3EA7D0DF" w:rsidRDefault="3EA7D0DF" w:rsidP="3EA7D0D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203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C6A30" w14:textId="6717A81C" w:rsidR="3EA7D0DF" w:rsidRDefault="3EA7D0DF" w:rsidP="3EA7D0D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203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694682" w14:textId="0679EE41" w:rsidR="3EA7D0DF" w:rsidRDefault="3EA7D0DF" w:rsidP="3EA7D0D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203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574F2" w14:textId="190CF5CD" w:rsidR="3EA7D0DF" w:rsidRDefault="3EA7D0DF" w:rsidP="3EA7D0D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</w:tr>
    </w:tbl>
    <w:p w14:paraId="1F9525C9" w14:textId="017E74F1" w:rsidR="3F922DC3" w:rsidRDefault="3F922DC3" w:rsidP="3EA7D0DF">
      <w:pPr>
        <w:spacing w:after="0"/>
        <w:rPr>
          <w:rFonts w:ascii="Times New Roman" w:eastAsia="Times New Roman" w:hAnsi="Times New Roman" w:cs="Times New Roman"/>
          <w:sz w:val="22"/>
          <w:szCs w:val="22"/>
        </w:rPr>
      </w:pPr>
    </w:p>
    <w:p w14:paraId="139D9376" w14:textId="1BBBD9C9" w:rsidR="3F922DC3" w:rsidRDefault="3F922DC3" w:rsidP="3EA7D0DF">
      <w:pPr>
        <w:spacing w:after="0"/>
        <w:rPr>
          <w:rFonts w:ascii="Times New Roman" w:eastAsia="Times New Roman" w:hAnsi="Times New Roman" w:cs="Times New Roman"/>
          <w:sz w:val="22"/>
          <w:szCs w:val="22"/>
        </w:rPr>
      </w:pPr>
    </w:p>
    <w:p w14:paraId="4BA73088" w14:textId="2016E062" w:rsidR="3F922DC3" w:rsidRDefault="1E8B2213" w:rsidP="3EA7D0DF">
      <w:pPr>
        <w:spacing w:after="0"/>
        <w:rPr>
          <w:rFonts w:ascii="Times New Roman" w:eastAsia="Times New Roman" w:hAnsi="Times New Roman" w:cs="Times New Roman"/>
          <w:sz w:val="22"/>
          <w:szCs w:val="22"/>
        </w:rPr>
      </w:pPr>
      <w:r w:rsidRPr="4F88FBB0">
        <w:rPr>
          <w:rFonts w:ascii="Times New Roman" w:eastAsia="Times New Roman" w:hAnsi="Times New Roman" w:cs="Times New Roman"/>
          <w:b/>
          <w:bCs/>
          <w:sz w:val="22"/>
          <w:szCs w:val="22"/>
        </w:rPr>
        <w:t>RF4 - CREAR Y ACTUALIZAR PROVEEDORES</w:t>
      </w:r>
      <w:r w:rsidRPr="4F88FBB0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</w:p>
    <w:p w14:paraId="55F15CA0" w14:textId="67328C4B" w:rsidR="083B2942" w:rsidRDefault="34C12598" w:rsidP="083B2942">
      <w:pPr>
        <w:spacing w:after="0"/>
        <w:rPr>
          <w:rFonts w:ascii="Times New Roman" w:eastAsia="Times New Roman" w:hAnsi="Times New Roman" w:cs="Times New Roman"/>
          <w:sz w:val="22"/>
          <w:szCs w:val="22"/>
        </w:rPr>
      </w:pPr>
      <w:r w:rsidRPr="5D58B24A">
        <w:rPr>
          <w:rFonts w:ascii="Times New Roman" w:eastAsia="Times New Roman" w:hAnsi="Times New Roman" w:cs="Times New Roman"/>
          <w:sz w:val="22"/>
          <w:szCs w:val="22"/>
        </w:rPr>
        <w:t>Vamos a crear el Proveedor con NIT:9132949239423</w:t>
      </w:r>
      <w:r w:rsidR="167F3082" w:rsidRPr="5D58B24A">
        <w:rPr>
          <w:rFonts w:ascii="Times New Roman" w:eastAsia="Times New Roman" w:hAnsi="Times New Roman" w:cs="Times New Roman"/>
          <w:sz w:val="22"/>
          <w:szCs w:val="22"/>
        </w:rPr>
        <w:t>,</w:t>
      </w:r>
      <w:r w:rsidRPr="5D58B24A">
        <w:rPr>
          <w:rFonts w:ascii="Times New Roman" w:eastAsia="Times New Roman" w:hAnsi="Times New Roman" w:cs="Times New Roman"/>
          <w:sz w:val="22"/>
          <w:szCs w:val="22"/>
        </w:rPr>
        <w:t xml:space="preserve">  Nombre:</w:t>
      </w:r>
      <w:r w:rsidR="2704C431" w:rsidRPr="5D58B24A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Pr="5D58B24A">
        <w:rPr>
          <w:rFonts w:ascii="Times New Roman" w:eastAsia="Times New Roman" w:hAnsi="Times New Roman" w:cs="Times New Roman"/>
          <w:sz w:val="22"/>
          <w:szCs w:val="22"/>
        </w:rPr>
        <w:t xml:space="preserve">PepsiCola </w:t>
      </w:r>
      <w:r w:rsidR="4451EB2E" w:rsidRPr="5D58B24A">
        <w:rPr>
          <w:rFonts w:ascii="Times New Roman" w:eastAsia="Times New Roman" w:hAnsi="Times New Roman" w:cs="Times New Roman"/>
          <w:sz w:val="22"/>
          <w:szCs w:val="22"/>
        </w:rPr>
        <w:t>, Descripcion:Venden productos pepsicola, Productos:NULL ( de momento)</w:t>
      </w:r>
      <w:r w:rsidR="0ECFE624" w:rsidRPr="5D58B24A">
        <w:rPr>
          <w:rFonts w:ascii="Times New Roman" w:eastAsia="Times New Roman" w:hAnsi="Times New Roman" w:cs="Times New Roman"/>
          <w:sz w:val="22"/>
          <w:szCs w:val="22"/>
        </w:rPr>
        <w:t>.</w:t>
      </w:r>
    </w:p>
    <w:p w14:paraId="428115E5" w14:textId="3B29940B" w:rsidR="4F88FBB0" w:rsidRDefault="4F88FBB0" w:rsidP="4F88FBB0">
      <w:pPr>
        <w:spacing w:after="0"/>
      </w:pPr>
    </w:p>
    <w:tbl>
      <w:tblPr>
        <w:tblW w:w="0" w:type="auto"/>
        <w:tblLook w:val="06A0" w:firstRow="1" w:lastRow="0" w:firstColumn="1" w:lastColumn="0" w:noHBand="1" w:noVBand="1"/>
      </w:tblPr>
      <w:tblGrid>
        <w:gridCol w:w="1630"/>
        <w:gridCol w:w="1587"/>
        <w:gridCol w:w="1587"/>
        <w:gridCol w:w="1588"/>
      </w:tblGrid>
      <w:tr w:rsidR="4F88FBB0" w14:paraId="5C0AF275" w14:textId="77777777" w:rsidTr="4F88FBB0">
        <w:trPr>
          <w:trHeight w:val="300"/>
        </w:trPr>
        <w:tc>
          <w:tcPr>
            <w:tcW w:w="158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5AA25" w14:textId="3157B902" w:rsidR="4F88FBB0" w:rsidRDefault="4F88FBB0" w:rsidP="4F88FBB0">
            <w:pPr>
              <w:spacing w:after="0"/>
            </w:pPr>
            <w:r w:rsidRPr="4F88FB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NIT</w:t>
            </w:r>
          </w:p>
        </w:tc>
        <w:tc>
          <w:tcPr>
            <w:tcW w:w="158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62524" w14:textId="1E316D0F" w:rsidR="4F88FBB0" w:rsidRDefault="4F88FBB0" w:rsidP="4F88FBB0">
            <w:pPr>
              <w:spacing w:after="0"/>
            </w:pPr>
            <w:r w:rsidRPr="4F88FB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Nombre</w:t>
            </w:r>
          </w:p>
        </w:tc>
        <w:tc>
          <w:tcPr>
            <w:tcW w:w="158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9CE44" w14:textId="5A008B78" w:rsidR="4F88FBB0" w:rsidRDefault="32BF68B0" w:rsidP="4F88FBB0">
            <w:pPr>
              <w:spacing w:after="0"/>
            </w:pPr>
            <w:r w:rsidRPr="586FD80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D</w:t>
            </w:r>
            <w:r w:rsidR="2ABCE3FD" w:rsidRPr="586FD80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escripción</w:t>
            </w:r>
          </w:p>
        </w:tc>
        <w:tc>
          <w:tcPr>
            <w:tcW w:w="158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4F76E" w14:textId="68028F63" w:rsidR="4F88FBB0" w:rsidRDefault="4F88FBB0" w:rsidP="4F88FBB0">
            <w:pPr>
              <w:spacing w:after="0"/>
            </w:pPr>
            <w:r w:rsidRPr="4F88FB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Producto</w:t>
            </w:r>
          </w:p>
        </w:tc>
      </w:tr>
      <w:tr w:rsidR="4F88FBB0" w14:paraId="79C37609" w14:textId="77777777" w:rsidTr="4F88FBB0">
        <w:trPr>
          <w:trHeight w:val="300"/>
        </w:trPr>
        <w:tc>
          <w:tcPr>
            <w:tcW w:w="158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D4FB7" w14:textId="34D6A437" w:rsidR="4F88FBB0" w:rsidRDefault="4F88FBB0" w:rsidP="4F88FBB0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4F88FBB0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NN</w:t>
            </w:r>
          </w:p>
        </w:tc>
        <w:tc>
          <w:tcPr>
            <w:tcW w:w="158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3F46B" w14:textId="5F87925C" w:rsidR="4F88FBB0" w:rsidRDefault="4F88FBB0" w:rsidP="4F88FBB0">
            <w:pPr>
              <w:spacing w:after="0"/>
            </w:pPr>
            <w:r w:rsidRPr="4F88FBB0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NN</w:t>
            </w:r>
          </w:p>
        </w:tc>
        <w:tc>
          <w:tcPr>
            <w:tcW w:w="158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52B7A" w14:textId="578A3FC6" w:rsidR="4F88FBB0" w:rsidRDefault="4F88FBB0" w:rsidP="4F88FBB0">
            <w:pPr>
              <w:spacing w:after="0"/>
            </w:pPr>
            <w:r w:rsidRPr="4F88FBB0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NN</w:t>
            </w:r>
          </w:p>
        </w:tc>
        <w:tc>
          <w:tcPr>
            <w:tcW w:w="158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762C4" w14:textId="1C91F057" w:rsidR="4F88FBB0" w:rsidRDefault="5F636215" w:rsidP="4F88FBB0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3C9A44D9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FK</w:t>
            </w:r>
            <w:r w:rsidR="4F88FBB0" w:rsidRPr="4F88FBB0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[producto,código de barras]</w:t>
            </w:r>
          </w:p>
        </w:tc>
      </w:tr>
      <w:tr w:rsidR="4F88FBB0" w14:paraId="0317A2E3" w14:textId="77777777" w:rsidTr="4F88FBB0">
        <w:trPr>
          <w:trHeight w:val="300"/>
        </w:trPr>
        <w:tc>
          <w:tcPr>
            <w:tcW w:w="158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85D4C" w14:textId="48830852" w:rsidR="4F88FBB0" w:rsidRDefault="5FA931C9" w:rsidP="4F88FBB0">
            <w:pPr>
              <w:spacing w:after="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3EAC9BE2">
              <w:rPr>
                <w:rFonts w:ascii="Times New Roman" w:eastAsia="Times New Roman" w:hAnsi="Times New Roman" w:cs="Times New Roman"/>
                <w:sz w:val="22"/>
                <w:szCs w:val="22"/>
              </w:rPr>
              <w:t>9132949239423</w:t>
            </w:r>
          </w:p>
        </w:tc>
        <w:tc>
          <w:tcPr>
            <w:tcW w:w="158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9828E" w14:textId="1DB137B1" w:rsidR="4F88FBB0" w:rsidRDefault="5FA931C9" w:rsidP="4F88FBB0">
            <w:pPr>
              <w:spacing w:after="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6480A8C5">
              <w:rPr>
                <w:rFonts w:ascii="Times New Roman" w:eastAsia="Times New Roman" w:hAnsi="Times New Roman" w:cs="Times New Roman"/>
                <w:sz w:val="22"/>
                <w:szCs w:val="22"/>
              </w:rPr>
              <w:t>PepsiCola</w:t>
            </w:r>
          </w:p>
        </w:tc>
        <w:tc>
          <w:tcPr>
            <w:tcW w:w="158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AF44C" w14:textId="4349E734" w:rsidR="4F88FBB0" w:rsidRDefault="5FA931C9" w:rsidP="4F88FBB0">
            <w:pPr>
              <w:spacing w:after="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3F0A8F6D">
              <w:rPr>
                <w:rFonts w:ascii="Times New Roman" w:eastAsia="Times New Roman" w:hAnsi="Times New Roman" w:cs="Times New Roman"/>
                <w:sz w:val="22"/>
                <w:szCs w:val="22"/>
              </w:rPr>
              <w:t>Venden productos pepsicola</w:t>
            </w:r>
          </w:p>
        </w:tc>
        <w:tc>
          <w:tcPr>
            <w:tcW w:w="158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CDFF7" w14:textId="3D24911E" w:rsidR="4F88FBB0" w:rsidRDefault="5FA931C9" w:rsidP="4F88FBB0">
            <w:pPr>
              <w:spacing w:after="0"/>
              <w:rPr>
                <w:rFonts w:ascii="Times New Roman" w:eastAsia="Times New Roman" w:hAnsi="Times New Roman" w:cs="Times New Roman"/>
              </w:rPr>
            </w:pPr>
            <w:r w:rsidRPr="4F275A91">
              <w:rPr>
                <w:rFonts w:ascii="Times New Roman" w:eastAsia="Times New Roman" w:hAnsi="Times New Roman" w:cs="Times New Roman"/>
              </w:rPr>
              <w:t>Null</w:t>
            </w:r>
          </w:p>
        </w:tc>
      </w:tr>
    </w:tbl>
    <w:p w14:paraId="4D7784FA" w14:textId="503FCA20" w:rsidR="6995E11A" w:rsidRDefault="6995E11A" w:rsidP="6995E11A">
      <w:pPr>
        <w:spacing w:after="0"/>
        <w:rPr>
          <w:rFonts w:ascii="Times New Roman" w:eastAsia="Times New Roman" w:hAnsi="Times New Roman" w:cs="Times New Roman"/>
          <w:sz w:val="22"/>
          <w:szCs w:val="22"/>
        </w:rPr>
      </w:pPr>
    </w:p>
    <w:p w14:paraId="5531614B" w14:textId="1C0D285D" w:rsidR="5FA931C9" w:rsidRDefault="5FA931C9" w:rsidP="0DEAF715">
      <w:pPr>
        <w:spacing w:after="0"/>
        <w:rPr>
          <w:rFonts w:ascii="Times New Roman" w:eastAsia="Times New Roman" w:hAnsi="Times New Roman" w:cs="Times New Roman"/>
          <w:sz w:val="22"/>
          <w:szCs w:val="22"/>
        </w:rPr>
      </w:pPr>
      <w:r w:rsidRPr="5D58B24A">
        <w:rPr>
          <w:rFonts w:ascii="Times New Roman" w:eastAsia="Times New Roman" w:hAnsi="Times New Roman" w:cs="Times New Roman"/>
          <w:sz w:val="22"/>
          <w:szCs w:val="22"/>
        </w:rPr>
        <w:t xml:space="preserve">Vamos a cambiar el nombre del </w:t>
      </w:r>
      <w:r w:rsidR="12CCB7AF" w:rsidRPr="5D58B24A">
        <w:rPr>
          <w:rFonts w:ascii="Times New Roman" w:eastAsia="Times New Roman" w:hAnsi="Times New Roman" w:cs="Times New Roman"/>
          <w:sz w:val="22"/>
          <w:szCs w:val="22"/>
        </w:rPr>
        <w:t>proveedor</w:t>
      </w:r>
      <w:r w:rsidRPr="5D58B24A">
        <w:rPr>
          <w:rFonts w:ascii="Times New Roman" w:eastAsia="Times New Roman" w:hAnsi="Times New Roman" w:cs="Times New Roman"/>
          <w:sz w:val="22"/>
          <w:szCs w:val="22"/>
        </w:rPr>
        <w:t xml:space="preserve"> con Nit</w:t>
      </w:r>
      <w:r w:rsidR="5010EABF" w:rsidRPr="5D58B24A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Pr="5D58B24A">
        <w:rPr>
          <w:rFonts w:ascii="Times New Roman" w:eastAsia="Times New Roman" w:hAnsi="Times New Roman" w:cs="Times New Roman"/>
          <w:sz w:val="22"/>
          <w:szCs w:val="22"/>
        </w:rPr>
        <w:t xml:space="preserve">(llave primaria) 9132949239423 a </w:t>
      </w:r>
      <w:r w:rsidR="25CACEEB" w:rsidRPr="5D58B24A">
        <w:rPr>
          <w:rFonts w:ascii="Times New Roman" w:eastAsia="Times New Roman" w:hAnsi="Times New Roman" w:cs="Times New Roman"/>
          <w:sz w:val="22"/>
          <w:szCs w:val="22"/>
        </w:rPr>
        <w:t>Postobón</w:t>
      </w:r>
      <w:r w:rsidR="4D31E11C" w:rsidRPr="5D58B24A">
        <w:rPr>
          <w:rFonts w:ascii="Times New Roman" w:eastAsia="Times New Roman" w:hAnsi="Times New Roman" w:cs="Times New Roman"/>
          <w:sz w:val="22"/>
          <w:szCs w:val="22"/>
        </w:rPr>
        <w:t xml:space="preserve"> y la </w:t>
      </w:r>
      <w:r w:rsidR="41902DA2" w:rsidRPr="5D58B24A">
        <w:rPr>
          <w:rFonts w:ascii="Times New Roman" w:eastAsia="Times New Roman" w:hAnsi="Times New Roman" w:cs="Times New Roman"/>
          <w:sz w:val="22"/>
          <w:szCs w:val="22"/>
        </w:rPr>
        <w:t>descripción</w:t>
      </w:r>
      <w:r w:rsidR="4D31E11C" w:rsidRPr="5D58B24A">
        <w:rPr>
          <w:rFonts w:ascii="Times New Roman" w:eastAsia="Times New Roman" w:hAnsi="Times New Roman" w:cs="Times New Roman"/>
          <w:sz w:val="22"/>
          <w:szCs w:val="22"/>
        </w:rPr>
        <w:t xml:space="preserve"> a “</w:t>
      </w:r>
      <w:r w:rsidR="5CE3F240" w:rsidRPr="5D58B24A">
        <w:rPr>
          <w:rFonts w:ascii="Times New Roman" w:eastAsia="Times New Roman" w:hAnsi="Times New Roman" w:cs="Times New Roman"/>
          <w:sz w:val="22"/>
          <w:szCs w:val="22"/>
        </w:rPr>
        <w:t>Ve</w:t>
      </w:r>
      <w:r w:rsidR="4D31E11C" w:rsidRPr="5D58B24A">
        <w:rPr>
          <w:rFonts w:ascii="Times New Roman" w:eastAsia="Times New Roman" w:hAnsi="Times New Roman" w:cs="Times New Roman"/>
          <w:sz w:val="22"/>
          <w:szCs w:val="22"/>
        </w:rPr>
        <w:t xml:space="preserve">nden productos </w:t>
      </w:r>
      <w:r w:rsidR="070EF2E1" w:rsidRPr="5D58B24A">
        <w:rPr>
          <w:rFonts w:ascii="Times New Roman" w:eastAsia="Times New Roman" w:hAnsi="Times New Roman" w:cs="Times New Roman"/>
          <w:sz w:val="22"/>
          <w:szCs w:val="22"/>
        </w:rPr>
        <w:t>Postobón”</w:t>
      </w:r>
      <w:r w:rsidR="4426F36D" w:rsidRPr="5D58B24A">
        <w:rPr>
          <w:rFonts w:ascii="Times New Roman" w:eastAsia="Times New Roman" w:hAnsi="Times New Roman" w:cs="Times New Roman"/>
          <w:sz w:val="22"/>
          <w:szCs w:val="22"/>
        </w:rPr>
        <w:t>.</w:t>
      </w:r>
    </w:p>
    <w:p w14:paraId="2ED4C6C1" w14:textId="60271F8D" w:rsidR="3F0A8F6D" w:rsidRDefault="3F0A8F6D" w:rsidP="3F0A8F6D">
      <w:pPr>
        <w:spacing w:after="0"/>
        <w:rPr>
          <w:rFonts w:ascii="Times New Roman" w:eastAsia="Times New Roman" w:hAnsi="Times New Roman" w:cs="Times New Roman"/>
          <w:sz w:val="22"/>
          <w:szCs w:val="22"/>
        </w:rPr>
      </w:pPr>
    </w:p>
    <w:tbl>
      <w:tblPr>
        <w:tblW w:w="0" w:type="auto"/>
        <w:tblLook w:val="06A0" w:firstRow="1" w:lastRow="0" w:firstColumn="1" w:lastColumn="0" w:noHBand="1" w:noVBand="1"/>
      </w:tblPr>
      <w:tblGrid>
        <w:gridCol w:w="1630"/>
        <w:gridCol w:w="1587"/>
        <w:gridCol w:w="1587"/>
        <w:gridCol w:w="1588"/>
      </w:tblGrid>
      <w:tr w:rsidR="2070C72F" w14:paraId="0A63C2E1" w14:textId="77777777" w:rsidTr="2070C72F">
        <w:trPr>
          <w:trHeight w:val="300"/>
        </w:trPr>
        <w:tc>
          <w:tcPr>
            <w:tcW w:w="16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6FEE9" w14:textId="3157B902" w:rsidR="2070C72F" w:rsidRDefault="2070C72F" w:rsidP="2070C72F">
            <w:pPr>
              <w:spacing w:after="0"/>
            </w:pPr>
            <w:r w:rsidRPr="2070C72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NIT</w:t>
            </w:r>
          </w:p>
        </w:tc>
        <w:tc>
          <w:tcPr>
            <w:tcW w:w="158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30521" w14:textId="1E316D0F" w:rsidR="2070C72F" w:rsidRDefault="2070C72F" w:rsidP="2070C72F">
            <w:pPr>
              <w:spacing w:after="0"/>
            </w:pPr>
            <w:r w:rsidRPr="2070C72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Nombre</w:t>
            </w:r>
          </w:p>
        </w:tc>
        <w:tc>
          <w:tcPr>
            <w:tcW w:w="158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0DB40" w14:textId="5A008B78" w:rsidR="2070C72F" w:rsidRDefault="2070C72F" w:rsidP="2070C72F">
            <w:pPr>
              <w:spacing w:after="0"/>
            </w:pPr>
            <w:r w:rsidRPr="2070C72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Descripción</w:t>
            </w:r>
          </w:p>
        </w:tc>
        <w:tc>
          <w:tcPr>
            <w:tcW w:w="158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4AE73" w14:textId="68028F63" w:rsidR="2070C72F" w:rsidRDefault="2070C72F" w:rsidP="2070C72F">
            <w:pPr>
              <w:spacing w:after="0"/>
            </w:pPr>
            <w:r w:rsidRPr="2070C72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Producto</w:t>
            </w:r>
          </w:p>
        </w:tc>
      </w:tr>
      <w:tr w:rsidR="2070C72F" w14:paraId="61AE0DFE" w14:textId="77777777" w:rsidTr="2070C72F">
        <w:trPr>
          <w:trHeight w:val="300"/>
        </w:trPr>
        <w:tc>
          <w:tcPr>
            <w:tcW w:w="16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495E4" w14:textId="34D6A437" w:rsidR="2070C72F" w:rsidRDefault="2070C72F" w:rsidP="2070C72F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2070C72F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NN</w:t>
            </w:r>
          </w:p>
        </w:tc>
        <w:tc>
          <w:tcPr>
            <w:tcW w:w="158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CFB3E" w14:textId="5F87925C" w:rsidR="2070C72F" w:rsidRDefault="2070C72F" w:rsidP="2070C72F">
            <w:pPr>
              <w:spacing w:after="0"/>
            </w:pPr>
            <w:r w:rsidRPr="2070C72F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NN</w:t>
            </w:r>
          </w:p>
        </w:tc>
        <w:tc>
          <w:tcPr>
            <w:tcW w:w="158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15569" w14:textId="578A3FC6" w:rsidR="2070C72F" w:rsidRDefault="2070C72F" w:rsidP="2070C72F">
            <w:pPr>
              <w:spacing w:after="0"/>
            </w:pPr>
            <w:r w:rsidRPr="2070C72F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NN</w:t>
            </w:r>
          </w:p>
        </w:tc>
        <w:tc>
          <w:tcPr>
            <w:tcW w:w="158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CD27A" w14:textId="1C91F057" w:rsidR="2070C72F" w:rsidRDefault="2070C72F" w:rsidP="2070C72F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2070C72F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FK</w:t>
            </w:r>
            <w:r w:rsidRPr="2070C72F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[producto,código de barras]</w:t>
            </w:r>
          </w:p>
        </w:tc>
      </w:tr>
      <w:tr w:rsidR="2070C72F" w14:paraId="29628F6D" w14:textId="77777777" w:rsidTr="2070C72F">
        <w:trPr>
          <w:trHeight w:val="300"/>
        </w:trPr>
        <w:tc>
          <w:tcPr>
            <w:tcW w:w="16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D4480" w14:textId="48830852" w:rsidR="2070C72F" w:rsidRDefault="2070C72F" w:rsidP="2070C72F">
            <w:pPr>
              <w:spacing w:after="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2070C72F">
              <w:rPr>
                <w:rFonts w:ascii="Times New Roman" w:eastAsia="Times New Roman" w:hAnsi="Times New Roman" w:cs="Times New Roman"/>
                <w:sz w:val="22"/>
                <w:szCs w:val="22"/>
              </w:rPr>
              <w:t>9132949239423</w:t>
            </w:r>
          </w:p>
        </w:tc>
        <w:tc>
          <w:tcPr>
            <w:tcW w:w="158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E6783" w14:textId="1221B007" w:rsidR="2070C72F" w:rsidRDefault="72556A00" w:rsidP="2070C72F">
            <w:pPr>
              <w:spacing w:after="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30FFF34B">
              <w:rPr>
                <w:rFonts w:ascii="Times New Roman" w:eastAsia="Times New Roman" w:hAnsi="Times New Roman" w:cs="Times New Roman"/>
                <w:sz w:val="22"/>
                <w:szCs w:val="22"/>
              </w:rPr>
              <w:t>Postobón</w:t>
            </w:r>
          </w:p>
        </w:tc>
        <w:tc>
          <w:tcPr>
            <w:tcW w:w="158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5A91E" w14:textId="353257A3" w:rsidR="2070C72F" w:rsidRDefault="2070C72F" w:rsidP="2070C72F">
            <w:pPr>
              <w:spacing w:after="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2070C72F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Venden productos </w:t>
            </w:r>
            <w:r w:rsidR="0F28DE81" w:rsidRPr="0391AFBF">
              <w:rPr>
                <w:rFonts w:ascii="Times New Roman" w:eastAsia="Times New Roman" w:hAnsi="Times New Roman" w:cs="Times New Roman"/>
                <w:sz w:val="22"/>
                <w:szCs w:val="22"/>
              </w:rPr>
              <w:t>Postobón</w:t>
            </w:r>
          </w:p>
        </w:tc>
        <w:tc>
          <w:tcPr>
            <w:tcW w:w="158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0B202" w14:textId="3D24911E" w:rsidR="2070C72F" w:rsidRDefault="2070C72F" w:rsidP="2070C72F">
            <w:pPr>
              <w:spacing w:after="0"/>
              <w:rPr>
                <w:rFonts w:ascii="Times New Roman" w:eastAsia="Times New Roman" w:hAnsi="Times New Roman" w:cs="Times New Roman"/>
              </w:rPr>
            </w:pPr>
            <w:r w:rsidRPr="2070C72F">
              <w:rPr>
                <w:rFonts w:ascii="Times New Roman" w:eastAsia="Times New Roman" w:hAnsi="Times New Roman" w:cs="Times New Roman"/>
              </w:rPr>
              <w:t>Null</w:t>
            </w:r>
          </w:p>
        </w:tc>
      </w:tr>
    </w:tbl>
    <w:p w14:paraId="4260ECCB" w14:textId="080ECD70" w:rsidR="3F922DC3" w:rsidRDefault="3F922DC3" w:rsidP="3EA7D0DF">
      <w:pPr>
        <w:spacing w:after="0"/>
        <w:rPr>
          <w:rFonts w:ascii="Times New Roman" w:eastAsia="Times New Roman" w:hAnsi="Times New Roman" w:cs="Times New Roman"/>
          <w:sz w:val="22"/>
          <w:szCs w:val="22"/>
        </w:rPr>
      </w:pPr>
    </w:p>
    <w:p w14:paraId="337AF821" w14:textId="6944BD43" w:rsidR="3F922DC3" w:rsidRDefault="3F922DC3" w:rsidP="3EA7D0DF">
      <w:pPr>
        <w:spacing w:after="0"/>
        <w:rPr>
          <w:rFonts w:ascii="Times New Roman" w:eastAsia="Times New Roman" w:hAnsi="Times New Roman" w:cs="Times New Roman"/>
          <w:sz w:val="22"/>
          <w:szCs w:val="22"/>
        </w:rPr>
      </w:pPr>
    </w:p>
    <w:p w14:paraId="0CF831FB" w14:textId="16959BE3" w:rsidR="3F922DC3" w:rsidRDefault="1E8B2213" w:rsidP="3EA7D0DF">
      <w:pPr>
        <w:spacing w:after="0"/>
        <w:rPr>
          <w:rFonts w:ascii="Times New Roman" w:eastAsia="Times New Roman" w:hAnsi="Times New Roman" w:cs="Times New Roman"/>
          <w:sz w:val="22"/>
          <w:szCs w:val="22"/>
        </w:rPr>
      </w:pPr>
      <w:r w:rsidRPr="5D58B24A">
        <w:rPr>
          <w:rFonts w:ascii="Times New Roman" w:eastAsia="Times New Roman" w:hAnsi="Times New Roman" w:cs="Times New Roman"/>
          <w:b/>
          <w:bCs/>
          <w:sz w:val="22"/>
          <w:szCs w:val="22"/>
        </w:rPr>
        <w:t>RF5 - CREAR Y LEER UNA CATEGORÍA DE PRODUCTO</w:t>
      </w:r>
      <w:r w:rsidRPr="5D58B24A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</w:p>
    <w:p w14:paraId="7A158180" w14:textId="4E6A14A3" w:rsidR="30CA8CD6" w:rsidRDefault="6AE15859" w:rsidP="4CA95A60">
      <w:pPr>
        <w:spacing w:after="0"/>
        <w:rPr>
          <w:rFonts w:ascii="Times New Roman" w:eastAsia="Times New Roman" w:hAnsi="Times New Roman" w:cs="Times New Roman"/>
          <w:sz w:val="22"/>
          <w:szCs w:val="22"/>
        </w:rPr>
      </w:pPr>
      <w:r w:rsidRPr="5D58B24A">
        <w:rPr>
          <w:rFonts w:ascii="Times New Roman" w:eastAsia="Times New Roman" w:hAnsi="Times New Roman" w:cs="Times New Roman"/>
          <w:sz w:val="22"/>
          <w:szCs w:val="22"/>
        </w:rPr>
        <w:t>Se crea la categoría con Nombre: Gaseosa, Descripción:</w:t>
      </w:r>
      <w:r w:rsidR="0860BE42" w:rsidRPr="5D58B24A">
        <w:rPr>
          <w:rFonts w:ascii="Times New Roman" w:eastAsia="Times New Roman" w:hAnsi="Times New Roman" w:cs="Times New Roman"/>
          <w:sz w:val="22"/>
          <w:szCs w:val="22"/>
        </w:rPr>
        <w:t xml:space="preserve"> Gaseosa es una bebida carbonatada</w:t>
      </w:r>
      <w:r w:rsidR="49DBCA79" w:rsidRPr="5D58B24A">
        <w:rPr>
          <w:rFonts w:ascii="Times New Roman" w:eastAsia="Times New Roman" w:hAnsi="Times New Roman" w:cs="Times New Roman"/>
          <w:sz w:val="22"/>
          <w:szCs w:val="22"/>
        </w:rPr>
        <w:t xml:space="preserve">, </w:t>
      </w:r>
      <w:r w:rsidR="49DBCA79" w:rsidRPr="5D58B24A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Características Almacenamient</w:t>
      </w:r>
      <w:r w:rsidR="49DBCA79" w:rsidRPr="5D58B24A"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</w:rPr>
        <w:t xml:space="preserve">o: </w:t>
      </w:r>
      <w:r w:rsidR="49DBCA79" w:rsidRPr="5D58B24A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Refrigerado siempre</w:t>
      </w:r>
      <w:r w:rsidR="3C329D4C" w:rsidRPr="5D58B24A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.</w:t>
      </w:r>
    </w:p>
    <w:p w14:paraId="1A222A14" w14:textId="35D430EA" w:rsidR="30CA8CD6" w:rsidRDefault="30CA8CD6" w:rsidP="30CA8CD6">
      <w:pPr>
        <w:spacing w:after="0"/>
        <w:rPr>
          <w:rFonts w:ascii="Times New Roman" w:eastAsia="Times New Roman" w:hAnsi="Times New Roman" w:cs="Times New Roman"/>
          <w:sz w:val="22"/>
          <w:szCs w:val="22"/>
        </w:rPr>
      </w:pPr>
    </w:p>
    <w:p w14:paraId="223DADB9" w14:textId="15149321" w:rsidR="55DAF68E" w:rsidRDefault="55DAF68E" w:rsidP="55DAF68E">
      <w:pPr>
        <w:spacing w:after="0"/>
      </w:pPr>
    </w:p>
    <w:tbl>
      <w:tblPr>
        <w:tblW w:w="0" w:type="auto"/>
        <w:tblLook w:val="06A0" w:firstRow="1" w:lastRow="0" w:firstColumn="1" w:lastColumn="0" w:noHBand="1" w:noVBand="1"/>
      </w:tblPr>
      <w:tblGrid>
        <w:gridCol w:w="2038"/>
        <w:gridCol w:w="2038"/>
        <w:gridCol w:w="2038"/>
        <w:gridCol w:w="2038"/>
      </w:tblGrid>
      <w:tr w:rsidR="55DAF68E" w14:paraId="2E378D5C" w14:textId="77777777" w:rsidTr="55DAF68E">
        <w:trPr>
          <w:trHeight w:val="300"/>
        </w:trPr>
        <w:tc>
          <w:tcPr>
            <w:tcW w:w="203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74B0A" w14:textId="4B3B2527" w:rsidR="55DAF68E" w:rsidRDefault="55DAF68E" w:rsidP="55DAF68E">
            <w:pPr>
              <w:spacing w:after="0"/>
            </w:pPr>
            <w:r w:rsidRPr="55DAF68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ID</w:t>
            </w:r>
          </w:p>
        </w:tc>
        <w:tc>
          <w:tcPr>
            <w:tcW w:w="203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58886" w14:textId="57C8A09E" w:rsidR="55DAF68E" w:rsidRDefault="55DAF68E" w:rsidP="55DAF68E">
            <w:pPr>
              <w:spacing w:after="0"/>
            </w:pPr>
            <w:r w:rsidRPr="55DAF68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Nombre</w:t>
            </w:r>
          </w:p>
        </w:tc>
        <w:tc>
          <w:tcPr>
            <w:tcW w:w="203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0BF357" w14:textId="047C3281" w:rsidR="55DAF68E" w:rsidRDefault="55DAF68E" w:rsidP="55DAF68E">
            <w:pPr>
              <w:spacing w:after="0"/>
            </w:pPr>
            <w:r w:rsidRPr="55DAF68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Descripción</w:t>
            </w:r>
          </w:p>
        </w:tc>
        <w:tc>
          <w:tcPr>
            <w:tcW w:w="203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1ECDF" w14:textId="3BFC0582" w:rsidR="55DAF68E" w:rsidRDefault="55DAF68E" w:rsidP="55DAF68E">
            <w:pPr>
              <w:spacing w:after="0"/>
            </w:pPr>
            <w:r w:rsidRPr="55DAF68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Características Almacenamiento</w:t>
            </w:r>
          </w:p>
        </w:tc>
      </w:tr>
      <w:tr w:rsidR="55DAF68E" w14:paraId="59FEFFEC" w14:textId="77777777" w:rsidTr="55DAF68E">
        <w:trPr>
          <w:trHeight w:val="300"/>
        </w:trPr>
        <w:tc>
          <w:tcPr>
            <w:tcW w:w="203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E2098" w14:textId="7275D8A1" w:rsidR="55DAF68E" w:rsidRDefault="55DAF68E" w:rsidP="55DAF68E">
            <w:pPr>
              <w:spacing w:after="0"/>
            </w:pPr>
            <w:r w:rsidRPr="55DAF68E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PK,SA</w:t>
            </w:r>
          </w:p>
        </w:tc>
        <w:tc>
          <w:tcPr>
            <w:tcW w:w="203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2E058" w14:textId="6D5E0AD9" w:rsidR="55DAF68E" w:rsidRDefault="55DAF68E" w:rsidP="55DAF68E">
            <w:pPr>
              <w:spacing w:after="0"/>
            </w:pPr>
            <w:r w:rsidRPr="55DAF68E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NN</w:t>
            </w:r>
          </w:p>
        </w:tc>
        <w:tc>
          <w:tcPr>
            <w:tcW w:w="203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8104B" w14:textId="4C07B795" w:rsidR="55DAF68E" w:rsidRDefault="55DAF68E" w:rsidP="55DAF68E">
            <w:pPr>
              <w:spacing w:after="0"/>
            </w:pPr>
            <w:r w:rsidRPr="55DAF68E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NN</w:t>
            </w:r>
          </w:p>
        </w:tc>
        <w:tc>
          <w:tcPr>
            <w:tcW w:w="203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70C7F" w14:textId="4D867B73" w:rsidR="55DAF68E" w:rsidRDefault="55DAF68E" w:rsidP="55DAF68E">
            <w:pPr>
              <w:spacing w:after="0"/>
            </w:pPr>
            <w:r w:rsidRPr="55DAF68E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NN</w:t>
            </w:r>
          </w:p>
        </w:tc>
      </w:tr>
      <w:tr w:rsidR="55DAF68E" w14:paraId="030CA396" w14:textId="77777777" w:rsidTr="55DAF68E">
        <w:trPr>
          <w:trHeight w:val="300"/>
        </w:trPr>
        <w:tc>
          <w:tcPr>
            <w:tcW w:w="203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AAC62" w14:textId="2F1CAE61" w:rsidR="55DAF68E" w:rsidRDefault="6C6AA54A" w:rsidP="55DAF68E">
            <w:pPr>
              <w:spacing w:after="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654B50B1">
              <w:rPr>
                <w:rFonts w:ascii="Times New Roman" w:eastAsia="Times New Roman" w:hAnsi="Times New Roman" w:cs="Times New Roman"/>
                <w:sz w:val="22"/>
                <w:szCs w:val="22"/>
              </w:rPr>
              <w:t>112312124</w:t>
            </w:r>
          </w:p>
        </w:tc>
        <w:tc>
          <w:tcPr>
            <w:tcW w:w="203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1F7EB" w14:textId="44A66B34" w:rsidR="55DAF68E" w:rsidRDefault="6C6AA54A" w:rsidP="55DAF68E">
            <w:pPr>
              <w:spacing w:after="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713CCC1B">
              <w:rPr>
                <w:rFonts w:ascii="Times New Roman" w:eastAsia="Times New Roman" w:hAnsi="Times New Roman" w:cs="Times New Roman"/>
                <w:sz w:val="22"/>
                <w:szCs w:val="22"/>
              </w:rPr>
              <w:t>Gaseosa</w:t>
            </w:r>
          </w:p>
        </w:tc>
        <w:tc>
          <w:tcPr>
            <w:tcW w:w="203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F0FBE" w14:textId="07A2C642" w:rsidR="55DAF68E" w:rsidRDefault="6C6AA54A" w:rsidP="55DAF68E">
            <w:pPr>
              <w:spacing w:after="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506A3969">
              <w:rPr>
                <w:rFonts w:ascii="Times New Roman" w:eastAsia="Times New Roman" w:hAnsi="Times New Roman" w:cs="Times New Roman"/>
                <w:sz w:val="22"/>
                <w:szCs w:val="22"/>
              </w:rPr>
              <w:t>Gaseosa es una bebida carbonatada</w:t>
            </w:r>
          </w:p>
        </w:tc>
        <w:tc>
          <w:tcPr>
            <w:tcW w:w="203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33882" w14:textId="65F69464" w:rsidR="55DAF68E" w:rsidRDefault="1A247FFC" w:rsidP="55DAF68E">
            <w:pPr>
              <w:spacing w:after="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4E810572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Refrigerado siempre</w:t>
            </w:r>
          </w:p>
        </w:tc>
      </w:tr>
    </w:tbl>
    <w:p w14:paraId="573625A1" w14:textId="12247E6A" w:rsidR="55DAF68E" w:rsidRDefault="55DAF68E" w:rsidP="55DAF68E">
      <w:pPr>
        <w:spacing w:after="0"/>
        <w:rPr>
          <w:rFonts w:ascii="Times New Roman" w:eastAsia="Times New Roman" w:hAnsi="Times New Roman" w:cs="Times New Roman"/>
          <w:sz w:val="22"/>
          <w:szCs w:val="22"/>
        </w:rPr>
      </w:pPr>
    </w:p>
    <w:p w14:paraId="06AD4426" w14:textId="43196127" w:rsidR="1A247FFC" w:rsidRDefault="1A247FFC" w:rsidP="7A79E687">
      <w:pPr>
        <w:spacing w:after="0"/>
        <w:rPr>
          <w:rFonts w:ascii="Times New Roman" w:eastAsia="Times New Roman" w:hAnsi="Times New Roman" w:cs="Times New Roman"/>
          <w:sz w:val="22"/>
          <w:szCs w:val="22"/>
        </w:rPr>
      </w:pPr>
      <w:r w:rsidRPr="5D58B24A">
        <w:rPr>
          <w:rFonts w:ascii="Times New Roman" w:eastAsia="Times New Roman" w:hAnsi="Times New Roman" w:cs="Times New Roman"/>
          <w:sz w:val="22"/>
          <w:szCs w:val="22"/>
        </w:rPr>
        <w:t>Vamos a obtener la información</w:t>
      </w:r>
      <w:r w:rsidR="53BF2085" w:rsidRPr="5D58B24A">
        <w:rPr>
          <w:rFonts w:ascii="Times New Roman" w:eastAsia="Times New Roman" w:hAnsi="Times New Roman" w:cs="Times New Roman"/>
          <w:sz w:val="22"/>
          <w:szCs w:val="22"/>
        </w:rPr>
        <w:t xml:space="preserve"> de la categoría con Id: 112312124</w:t>
      </w:r>
      <w:r w:rsidR="34AEF461" w:rsidRPr="5D58B24A">
        <w:rPr>
          <w:rFonts w:ascii="Times New Roman" w:eastAsia="Times New Roman" w:hAnsi="Times New Roman" w:cs="Times New Roman"/>
          <w:sz w:val="22"/>
          <w:szCs w:val="22"/>
        </w:rPr>
        <w:t>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09"/>
        <w:gridCol w:w="2209"/>
        <w:gridCol w:w="2209"/>
        <w:gridCol w:w="2209"/>
      </w:tblGrid>
      <w:tr w:rsidR="78FAC7FE" w14:paraId="39631E75" w14:textId="77777777" w:rsidTr="49A4F3CA">
        <w:trPr>
          <w:trHeight w:val="300"/>
        </w:trPr>
        <w:tc>
          <w:tcPr>
            <w:tcW w:w="2209" w:type="dxa"/>
          </w:tcPr>
          <w:p w14:paraId="736B7744" w14:textId="2F1CAE61" w:rsidR="49A4F3CA" w:rsidRPr="49A4F3CA" w:rsidRDefault="49A4F3CA" w:rsidP="49A4F3CA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49A4F3CA">
              <w:rPr>
                <w:rFonts w:ascii="Times New Roman" w:eastAsia="Times New Roman" w:hAnsi="Times New Roman" w:cs="Times New Roman"/>
                <w:sz w:val="22"/>
                <w:szCs w:val="22"/>
              </w:rPr>
              <w:t>112312124</w:t>
            </w:r>
          </w:p>
        </w:tc>
        <w:tc>
          <w:tcPr>
            <w:tcW w:w="2209" w:type="dxa"/>
          </w:tcPr>
          <w:p w14:paraId="3899F27E" w14:textId="44A66B34" w:rsidR="49A4F3CA" w:rsidRPr="49A4F3CA" w:rsidRDefault="49A4F3CA" w:rsidP="49A4F3CA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49A4F3CA">
              <w:rPr>
                <w:rFonts w:ascii="Times New Roman" w:eastAsia="Times New Roman" w:hAnsi="Times New Roman" w:cs="Times New Roman"/>
                <w:sz w:val="22"/>
                <w:szCs w:val="22"/>
              </w:rPr>
              <w:t>Gaseosa</w:t>
            </w:r>
          </w:p>
        </w:tc>
        <w:tc>
          <w:tcPr>
            <w:tcW w:w="2209" w:type="dxa"/>
          </w:tcPr>
          <w:p w14:paraId="10AC50F0" w14:textId="07A2C642" w:rsidR="49A4F3CA" w:rsidRPr="49A4F3CA" w:rsidRDefault="49A4F3CA" w:rsidP="49A4F3CA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49A4F3CA">
              <w:rPr>
                <w:rFonts w:ascii="Times New Roman" w:eastAsia="Times New Roman" w:hAnsi="Times New Roman" w:cs="Times New Roman"/>
                <w:sz w:val="22"/>
                <w:szCs w:val="22"/>
              </w:rPr>
              <w:t>Gaseosa es una bebida carbonatada</w:t>
            </w:r>
          </w:p>
        </w:tc>
        <w:tc>
          <w:tcPr>
            <w:tcW w:w="2209" w:type="dxa"/>
          </w:tcPr>
          <w:p w14:paraId="61846060" w14:textId="65F69464" w:rsidR="49A4F3CA" w:rsidRDefault="49A4F3CA" w:rsidP="49A4F3CA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49A4F3CA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Refrigerado siempre</w:t>
            </w:r>
          </w:p>
        </w:tc>
      </w:tr>
    </w:tbl>
    <w:p w14:paraId="3B1E84EA" w14:textId="1AB52DBE" w:rsidR="285418D5" w:rsidRDefault="285418D5" w:rsidP="285418D5">
      <w:pPr>
        <w:spacing w:after="0"/>
        <w:rPr>
          <w:rFonts w:ascii="Times New Roman" w:eastAsia="Times New Roman" w:hAnsi="Times New Roman" w:cs="Times New Roman"/>
          <w:b/>
          <w:bCs/>
          <w:sz w:val="22"/>
          <w:szCs w:val="22"/>
        </w:rPr>
      </w:pPr>
    </w:p>
    <w:p w14:paraId="1EB21F53" w14:textId="6242CD72" w:rsidR="3F922DC3" w:rsidRDefault="1E8B2213" w:rsidP="5D58B24A">
      <w:pPr>
        <w:spacing w:after="0"/>
        <w:rPr>
          <w:rFonts w:ascii="Times New Roman" w:eastAsia="Times New Roman" w:hAnsi="Times New Roman" w:cs="Times New Roman"/>
          <w:sz w:val="22"/>
          <w:szCs w:val="22"/>
        </w:rPr>
      </w:pPr>
      <w:r w:rsidRPr="5D58B24A">
        <w:rPr>
          <w:rFonts w:ascii="Times New Roman" w:eastAsia="Times New Roman" w:hAnsi="Times New Roman" w:cs="Times New Roman"/>
          <w:b/>
          <w:bCs/>
          <w:sz w:val="22"/>
          <w:szCs w:val="22"/>
        </w:rPr>
        <w:t>RF6 - CREAR, LEER Y ACTUALIZAR UN PRODUCTO</w:t>
      </w:r>
      <w:r w:rsidRPr="5D58B24A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</w:p>
    <w:p w14:paraId="5702BBD1" w14:textId="440D9193" w:rsidR="3F922DC3" w:rsidRDefault="1E8B2213" w:rsidP="3EA7D0DF">
      <w:pPr>
        <w:spacing w:after="0"/>
        <w:rPr>
          <w:rFonts w:ascii="Times New Roman" w:eastAsia="Times New Roman" w:hAnsi="Times New Roman" w:cs="Times New Roman"/>
          <w:sz w:val="22"/>
          <w:szCs w:val="22"/>
        </w:rPr>
      </w:pPr>
      <w:r w:rsidRPr="5D58B24A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</w:p>
    <w:p w14:paraId="3A3AA492" w14:textId="5A36335B" w:rsidR="71B05AF1" w:rsidRDefault="71B05AF1" w:rsidP="5D58B24A">
      <w:pPr>
        <w:spacing w:after="0"/>
        <w:rPr>
          <w:rFonts w:ascii="Times New Roman" w:eastAsia="Times New Roman" w:hAnsi="Times New Roman" w:cs="Times New Roman"/>
          <w:sz w:val="22"/>
          <w:szCs w:val="22"/>
        </w:rPr>
      </w:pPr>
      <w:r w:rsidRPr="5D58B24A">
        <w:rPr>
          <w:rFonts w:ascii="Times New Roman" w:eastAsia="Times New Roman" w:hAnsi="Times New Roman" w:cs="Times New Roman"/>
          <w:sz w:val="22"/>
          <w:szCs w:val="22"/>
        </w:rPr>
        <w:t xml:space="preserve">Vamos a volver a crear la bodega </w:t>
      </w:r>
      <w:r w:rsidR="7FD6EFC3" w:rsidRPr="5D58B24A">
        <w:rPr>
          <w:rFonts w:ascii="Times New Roman" w:eastAsia="Times New Roman" w:hAnsi="Times New Roman" w:cs="Times New Roman"/>
          <w:sz w:val="22"/>
          <w:szCs w:val="22"/>
        </w:rPr>
        <w:t>con Nombre: San Alonso y Tamaño:350 metros cuadrados, asociada a la sucursal:01</w:t>
      </w:r>
      <w:r w:rsidR="58E9ED89" w:rsidRPr="5D58B24A">
        <w:rPr>
          <w:rFonts w:ascii="Times New Roman" w:eastAsia="Times New Roman" w:hAnsi="Times New Roman" w:cs="Times New Roman"/>
          <w:sz w:val="22"/>
          <w:szCs w:val="22"/>
        </w:rPr>
        <w:t>.</w:t>
      </w:r>
    </w:p>
    <w:tbl>
      <w:tblPr>
        <w:tblW w:w="0" w:type="auto"/>
        <w:tblLook w:val="06A0" w:firstRow="1" w:lastRow="0" w:firstColumn="1" w:lastColumn="0" w:noHBand="1" w:noVBand="1"/>
      </w:tblPr>
      <w:tblGrid>
        <w:gridCol w:w="2038"/>
        <w:gridCol w:w="2038"/>
        <w:gridCol w:w="2038"/>
        <w:gridCol w:w="2038"/>
      </w:tblGrid>
      <w:tr w:rsidR="5D58B24A" w14:paraId="11E197E5" w14:textId="77777777" w:rsidTr="5D58B24A">
        <w:trPr>
          <w:trHeight w:val="300"/>
        </w:trPr>
        <w:tc>
          <w:tcPr>
            <w:tcW w:w="203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9A22A" w14:textId="71E27DB3" w:rsidR="5D58B24A" w:rsidRDefault="5D58B24A" w:rsidP="5D58B24A">
            <w:pPr>
              <w:spacing w:after="0"/>
            </w:pPr>
            <w:r w:rsidRPr="5D58B24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Número</w:t>
            </w:r>
          </w:p>
        </w:tc>
        <w:tc>
          <w:tcPr>
            <w:tcW w:w="203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728E8" w14:textId="481469B0" w:rsidR="5D58B24A" w:rsidRDefault="5D58B24A" w:rsidP="5D58B24A">
            <w:pPr>
              <w:spacing w:after="0"/>
            </w:pPr>
            <w:r w:rsidRPr="5D58B24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Sucursal ID</w:t>
            </w:r>
          </w:p>
        </w:tc>
        <w:tc>
          <w:tcPr>
            <w:tcW w:w="203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0A5DC" w14:textId="60420A79" w:rsidR="5D58B24A" w:rsidRDefault="5D58B24A" w:rsidP="5D58B24A">
            <w:pPr>
              <w:spacing w:after="0"/>
            </w:pPr>
            <w:r w:rsidRPr="5D58B24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Nombre</w:t>
            </w:r>
          </w:p>
        </w:tc>
        <w:tc>
          <w:tcPr>
            <w:tcW w:w="203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442EF" w14:textId="22BEE5BE" w:rsidR="5D58B24A" w:rsidRDefault="5D58B24A" w:rsidP="5D58B24A">
            <w:pPr>
              <w:spacing w:after="0"/>
            </w:pPr>
            <w:r w:rsidRPr="5D58B24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Tamaño</w:t>
            </w:r>
          </w:p>
        </w:tc>
      </w:tr>
      <w:tr w:rsidR="5D58B24A" w14:paraId="4640B67C" w14:textId="77777777" w:rsidTr="5D58B24A">
        <w:trPr>
          <w:trHeight w:val="300"/>
        </w:trPr>
        <w:tc>
          <w:tcPr>
            <w:tcW w:w="203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DDCC9" w14:textId="4278E2E3" w:rsidR="5D58B24A" w:rsidRDefault="5D58B24A" w:rsidP="5D58B24A">
            <w:pPr>
              <w:spacing w:after="0"/>
            </w:pPr>
            <w:r w:rsidRPr="5D58B24A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SA,NN</w:t>
            </w:r>
          </w:p>
        </w:tc>
        <w:tc>
          <w:tcPr>
            <w:tcW w:w="203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36399" w14:textId="0253BBCB" w:rsidR="5D58B24A" w:rsidRDefault="5D58B24A" w:rsidP="5D58B24A">
            <w:pPr>
              <w:spacing w:after="0"/>
            </w:pPr>
            <w:r w:rsidRPr="5D58B24A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FK</w:t>
            </w:r>
            <w:r w:rsidRPr="5D58B24A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[Sucursal,ID],</w:t>
            </w:r>
            <w:r w:rsidRPr="5D58B24A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NN</w:t>
            </w:r>
          </w:p>
        </w:tc>
        <w:tc>
          <w:tcPr>
            <w:tcW w:w="203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D4AAF" w14:textId="25A915CC" w:rsidR="5D58B24A" w:rsidRDefault="5D58B24A" w:rsidP="5D58B24A">
            <w:pPr>
              <w:spacing w:after="0"/>
            </w:pPr>
            <w:r w:rsidRPr="5D58B24A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NN</w:t>
            </w:r>
          </w:p>
        </w:tc>
        <w:tc>
          <w:tcPr>
            <w:tcW w:w="203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BA60F" w14:textId="458FB6A2" w:rsidR="5D58B24A" w:rsidRDefault="5D58B24A" w:rsidP="5D58B24A">
            <w:pPr>
              <w:spacing w:after="0"/>
            </w:pPr>
            <w:r w:rsidRPr="5D58B24A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NN</w:t>
            </w:r>
          </w:p>
        </w:tc>
      </w:tr>
      <w:tr w:rsidR="5D58B24A" w14:paraId="57CEE806" w14:textId="77777777" w:rsidTr="5D58B24A">
        <w:trPr>
          <w:trHeight w:val="300"/>
        </w:trPr>
        <w:tc>
          <w:tcPr>
            <w:tcW w:w="203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ECBEC" w14:textId="50B59444" w:rsidR="5D58B24A" w:rsidRDefault="5D58B24A" w:rsidP="5D58B24A">
            <w:pPr>
              <w:spacing w:after="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5D58B24A">
              <w:rPr>
                <w:rFonts w:ascii="Times New Roman" w:eastAsia="Times New Roman" w:hAnsi="Times New Roman" w:cs="Times New Roman"/>
                <w:sz w:val="22"/>
                <w:szCs w:val="22"/>
              </w:rPr>
              <w:t>11</w:t>
            </w:r>
          </w:p>
        </w:tc>
        <w:tc>
          <w:tcPr>
            <w:tcW w:w="203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03C38" w14:textId="0BCC4050" w:rsidR="5D58B24A" w:rsidRDefault="5D58B24A" w:rsidP="5D58B24A">
            <w:pPr>
              <w:spacing w:after="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5D58B24A">
              <w:rPr>
                <w:rFonts w:ascii="Times New Roman" w:eastAsia="Times New Roman" w:hAnsi="Times New Roman" w:cs="Times New Roman"/>
                <w:sz w:val="22"/>
                <w:szCs w:val="22"/>
              </w:rPr>
              <w:t>01</w:t>
            </w:r>
          </w:p>
        </w:tc>
        <w:tc>
          <w:tcPr>
            <w:tcW w:w="203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955C6" w14:textId="3BCBAA9C" w:rsidR="5D58B24A" w:rsidRDefault="5D58B24A" w:rsidP="5D58B24A">
            <w:pPr>
              <w:spacing w:after="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5D58B24A">
              <w:rPr>
                <w:rFonts w:ascii="Times New Roman" w:eastAsia="Times New Roman" w:hAnsi="Times New Roman" w:cs="Times New Roman"/>
                <w:sz w:val="22"/>
                <w:szCs w:val="22"/>
              </w:rPr>
              <w:t>San Alonso</w:t>
            </w:r>
          </w:p>
        </w:tc>
        <w:tc>
          <w:tcPr>
            <w:tcW w:w="203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337EB" w14:textId="20B917F0" w:rsidR="5D58B24A" w:rsidRDefault="5D58B24A" w:rsidP="5D58B24A">
            <w:pPr>
              <w:spacing w:after="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5D58B24A">
              <w:rPr>
                <w:rFonts w:ascii="Times New Roman" w:eastAsia="Times New Roman" w:hAnsi="Times New Roman" w:cs="Times New Roman"/>
                <w:sz w:val="22"/>
                <w:szCs w:val="22"/>
              </w:rPr>
              <w:t>350</w:t>
            </w:r>
          </w:p>
        </w:tc>
      </w:tr>
    </w:tbl>
    <w:p w14:paraId="6F7373EA" w14:textId="0E80363A" w:rsidR="5D58B24A" w:rsidRDefault="5D58B24A" w:rsidP="5D58B24A">
      <w:pPr>
        <w:spacing w:after="0"/>
        <w:rPr>
          <w:rFonts w:ascii="Times New Roman" w:eastAsia="Times New Roman" w:hAnsi="Times New Roman" w:cs="Times New Roman"/>
          <w:sz w:val="22"/>
          <w:szCs w:val="22"/>
        </w:rPr>
      </w:pPr>
    </w:p>
    <w:p w14:paraId="18E22534" w14:textId="3E1556D5" w:rsidR="3F922DC3" w:rsidRDefault="4B5ED603" w:rsidP="5D58B24A">
      <w:pPr>
        <w:spacing w:after="0"/>
        <w:rPr>
          <w:rFonts w:ascii="Times New Roman" w:eastAsia="Times New Roman" w:hAnsi="Times New Roman" w:cs="Times New Roman"/>
          <w:sz w:val="22"/>
          <w:szCs w:val="22"/>
        </w:rPr>
      </w:pPr>
      <w:r w:rsidRPr="5D58B24A">
        <w:rPr>
          <w:rFonts w:ascii="Times New Roman" w:eastAsia="Times New Roman" w:hAnsi="Times New Roman" w:cs="Times New Roman"/>
          <w:sz w:val="22"/>
          <w:szCs w:val="22"/>
        </w:rPr>
        <w:t xml:space="preserve">Vamos a crear un producto con Fecha de </w:t>
      </w:r>
      <w:r w:rsidR="5FF06977" w:rsidRPr="5D58B24A">
        <w:rPr>
          <w:rFonts w:ascii="Times New Roman" w:eastAsia="Times New Roman" w:hAnsi="Times New Roman" w:cs="Times New Roman"/>
          <w:sz w:val="22"/>
          <w:szCs w:val="22"/>
        </w:rPr>
        <w:t>cad</w:t>
      </w:r>
      <w:r w:rsidR="4A1B4806" w:rsidRPr="5D58B24A">
        <w:rPr>
          <w:rFonts w:ascii="Times New Roman" w:eastAsia="Times New Roman" w:hAnsi="Times New Roman" w:cs="Times New Roman"/>
          <w:sz w:val="22"/>
          <w:szCs w:val="22"/>
        </w:rPr>
        <w:t>ucidad</w:t>
      </w:r>
      <w:r w:rsidRPr="5D58B24A">
        <w:rPr>
          <w:rFonts w:ascii="Times New Roman" w:eastAsia="Times New Roman" w:hAnsi="Times New Roman" w:cs="Times New Roman"/>
          <w:sz w:val="22"/>
          <w:szCs w:val="22"/>
        </w:rPr>
        <w:t xml:space="preserve"> de: 2/09/2024</w:t>
      </w:r>
      <w:r w:rsidR="4826BBAD" w:rsidRPr="5D58B24A">
        <w:rPr>
          <w:rFonts w:ascii="Times New Roman" w:eastAsia="Times New Roman" w:hAnsi="Times New Roman" w:cs="Times New Roman"/>
          <w:sz w:val="22"/>
          <w:szCs w:val="22"/>
        </w:rPr>
        <w:t>, Precio unitario:3500</w:t>
      </w:r>
      <w:r w:rsidR="1AEBA477" w:rsidRPr="5D58B24A">
        <w:rPr>
          <w:rFonts w:ascii="Times New Roman" w:eastAsia="Times New Roman" w:hAnsi="Times New Roman" w:cs="Times New Roman"/>
          <w:sz w:val="22"/>
          <w:szCs w:val="22"/>
        </w:rPr>
        <w:t>, costo bodega:500</w:t>
      </w:r>
      <w:r w:rsidR="2CF411A2" w:rsidRPr="5D58B24A">
        <w:rPr>
          <w:rFonts w:ascii="Times New Roman" w:eastAsia="Times New Roman" w:hAnsi="Times New Roman" w:cs="Times New Roman"/>
          <w:sz w:val="22"/>
          <w:szCs w:val="22"/>
        </w:rPr>
        <w:t>,</w:t>
      </w:r>
      <w:r w:rsidR="64937068" w:rsidRPr="5D58B24A">
        <w:rPr>
          <w:rFonts w:ascii="Times New Roman" w:eastAsia="Times New Roman" w:hAnsi="Times New Roman" w:cs="Times New Roman"/>
          <w:sz w:val="22"/>
          <w:szCs w:val="22"/>
        </w:rPr>
        <w:t xml:space="preserve"> asocida a la bodega con numero:11 y  a la categoria con id. 112312124</w:t>
      </w:r>
      <w:r w:rsidR="43E092BE" w:rsidRPr="5D58B24A">
        <w:rPr>
          <w:rFonts w:ascii="Times New Roman" w:eastAsia="Times New Roman" w:hAnsi="Times New Roman" w:cs="Times New Roman"/>
          <w:sz w:val="22"/>
          <w:szCs w:val="22"/>
        </w:rPr>
        <w:t>.</w:t>
      </w:r>
    </w:p>
    <w:tbl>
      <w:tblPr>
        <w:tblW w:w="0" w:type="auto"/>
        <w:tblLook w:val="06A0" w:firstRow="1" w:lastRow="0" w:firstColumn="1" w:lastColumn="0" w:noHBand="1" w:noVBand="1"/>
      </w:tblPr>
      <w:tblGrid>
        <w:gridCol w:w="1210"/>
        <w:gridCol w:w="1210"/>
        <w:gridCol w:w="1359"/>
        <w:gridCol w:w="1285"/>
        <w:gridCol w:w="1438"/>
        <w:gridCol w:w="1314"/>
      </w:tblGrid>
      <w:tr w:rsidR="657B3D4E" w14:paraId="414153C6" w14:textId="77777777" w:rsidTr="5D58B24A">
        <w:trPr>
          <w:trHeight w:val="300"/>
        </w:trPr>
        <w:tc>
          <w:tcPr>
            <w:tcW w:w="121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DBCDD" w14:textId="1F231166" w:rsidR="657B3D4E" w:rsidRDefault="657B3D4E" w:rsidP="657B3D4E">
            <w:pPr>
              <w:spacing w:after="0"/>
            </w:pPr>
            <w:r w:rsidRPr="657B3D4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Código Barras</w:t>
            </w:r>
          </w:p>
        </w:tc>
        <w:tc>
          <w:tcPr>
            <w:tcW w:w="121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B1D4D" w14:textId="2B8BF1E2" w:rsidR="657B3D4E" w:rsidRDefault="657B3D4E" w:rsidP="657B3D4E">
            <w:pPr>
              <w:spacing w:after="0"/>
            </w:pPr>
            <w:r w:rsidRPr="657B3D4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Fecha</w:t>
            </w:r>
          </w:p>
        </w:tc>
        <w:tc>
          <w:tcPr>
            <w:tcW w:w="135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A77B0" w14:textId="0AEC96B3" w:rsidR="657B3D4E" w:rsidRDefault="657B3D4E" w:rsidP="657B3D4E">
            <w:pPr>
              <w:spacing w:after="0"/>
            </w:pPr>
            <w:r w:rsidRPr="657B3D4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Precio Unitario</w:t>
            </w:r>
          </w:p>
        </w:tc>
        <w:tc>
          <w:tcPr>
            <w:tcW w:w="128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5BADA" w14:textId="6CBEB807" w:rsidR="657B3D4E" w:rsidRDefault="657B3D4E" w:rsidP="657B3D4E">
            <w:pPr>
              <w:spacing w:after="0"/>
            </w:pPr>
            <w:r w:rsidRPr="657B3D4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costo Bodega</w:t>
            </w:r>
          </w:p>
        </w:tc>
        <w:tc>
          <w:tcPr>
            <w:tcW w:w="143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C11A2" w14:textId="13A7B730" w:rsidR="657B3D4E" w:rsidRDefault="657B3D4E" w:rsidP="657B3D4E">
            <w:pPr>
              <w:spacing w:after="0"/>
            </w:pPr>
            <w:r w:rsidRPr="657B3D4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Categoría</w:t>
            </w:r>
          </w:p>
        </w:tc>
        <w:tc>
          <w:tcPr>
            <w:tcW w:w="131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257F6" w14:textId="48E9FF11" w:rsidR="657B3D4E" w:rsidRDefault="657B3D4E" w:rsidP="657B3D4E">
            <w:pPr>
              <w:spacing w:after="0"/>
            </w:pPr>
            <w:r w:rsidRPr="657B3D4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Bodega</w:t>
            </w:r>
          </w:p>
        </w:tc>
      </w:tr>
      <w:tr w:rsidR="657B3D4E" w14:paraId="7D12F44B" w14:textId="77777777" w:rsidTr="5D58B24A">
        <w:trPr>
          <w:trHeight w:val="300"/>
        </w:trPr>
        <w:tc>
          <w:tcPr>
            <w:tcW w:w="121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AF0DD" w14:textId="3C87435D" w:rsidR="657B3D4E" w:rsidRDefault="657B3D4E" w:rsidP="657B3D4E">
            <w:pPr>
              <w:spacing w:after="0"/>
            </w:pPr>
            <w:r w:rsidRPr="657B3D4E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PK,SA</w:t>
            </w:r>
          </w:p>
        </w:tc>
        <w:tc>
          <w:tcPr>
            <w:tcW w:w="121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C4B0D" w14:textId="710FF720" w:rsidR="657B3D4E" w:rsidRDefault="657B3D4E" w:rsidP="657B3D4E">
            <w:pPr>
              <w:spacing w:after="0"/>
            </w:pPr>
            <w:r w:rsidRPr="657B3D4E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UA</w:t>
            </w:r>
          </w:p>
        </w:tc>
        <w:tc>
          <w:tcPr>
            <w:tcW w:w="135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36C14" w14:textId="0E4F1C0F" w:rsidR="657B3D4E" w:rsidRDefault="657B3D4E" w:rsidP="657B3D4E">
            <w:pPr>
              <w:spacing w:after="0"/>
            </w:pPr>
            <w:r w:rsidRPr="657B3D4E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CK[0&gt;],NN</w:t>
            </w:r>
          </w:p>
        </w:tc>
        <w:tc>
          <w:tcPr>
            <w:tcW w:w="128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33A7A" w14:textId="7B097D2E" w:rsidR="657B3D4E" w:rsidRDefault="657B3D4E" w:rsidP="657B3D4E">
            <w:pPr>
              <w:spacing w:after="0"/>
            </w:pPr>
            <w:r w:rsidRPr="657B3D4E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NN</w:t>
            </w:r>
          </w:p>
        </w:tc>
        <w:tc>
          <w:tcPr>
            <w:tcW w:w="143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2D71F" w14:textId="51584C5E" w:rsidR="657B3D4E" w:rsidRDefault="657B3D4E" w:rsidP="657B3D4E">
            <w:pPr>
              <w:spacing w:after="0"/>
            </w:pPr>
            <w:r w:rsidRPr="657B3D4E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FK</w:t>
            </w:r>
            <w:r w:rsidRPr="657B3D4E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[categoria,id]</w:t>
            </w:r>
          </w:p>
        </w:tc>
        <w:tc>
          <w:tcPr>
            <w:tcW w:w="131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14699" w14:textId="51AAA120" w:rsidR="657B3D4E" w:rsidRDefault="657B3D4E" w:rsidP="657B3D4E">
            <w:pPr>
              <w:spacing w:after="0"/>
            </w:pPr>
            <w:r w:rsidRPr="657B3D4E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FK</w:t>
            </w:r>
            <w:r w:rsidRPr="657B3D4E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[bodega,id]</w:t>
            </w:r>
          </w:p>
        </w:tc>
      </w:tr>
      <w:tr w:rsidR="657B3D4E" w14:paraId="0FEB3BC5" w14:textId="77777777" w:rsidTr="5D58B24A">
        <w:trPr>
          <w:trHeight w:val="300"/>
        </w:trPr>
        <w:tc>
          <w:tcPr>
            <w:tcW w:w="121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220F6" w14:textId="03033613" w:rsidR="657B3D4E" w:rsidRDefault="2630E639" w:rsidP="5D58B24A">
            <w:pPr>
              <w:spacing w:after="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5D58B24A">
              <w:rPr>
                <w:rFonts w:ascii="Times New Roman" w:eastAsia="Times New Roman" w:hAnsi="Times New Roman" w:cs="Times New Roman"/>
                <w:sz w:val="22"/>
                <w:szCs w:val="22"/>
              </w:rPr>
              <w:t>114356</w:t>
            </w:r>
          </w:p>
        </w:tc>
        <w:tc>
          <w:tcPr>
            <w:tcW w:w="121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F2A32" w14:textId="70E15E7E" w:rsidR="657B3D4E" w:rsidRDefault="2F024D86" w:rsidP="657B3D4E">
            <w:pPr>
              <w:spacing w:after="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2BF275B0">
              <w:rPr>
                <w:rFonts w:ascii="Times New Roman" w:eastAsia="Times New Roman" w:hAnsi="Times New Roman" w:cs="Times New Roman"/>
                <w:sz w:val="22"/>
                <w:szCs w:val="22"/>
              </w:rPr>
              <w:t>2/09/2024</w:t>
            </w:r>
          </w:p>
        </w:tc>
        <w:tc>
          <w:tcPr>
            <w:tcW w:w="135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44B67" w14:textId="3F07C1FB" w:rsidR="657B3D4E" w:rsidRDefault="5D7BE3A3" w:rsidP="657B3D4E">
            <w:pPr>
              <w:spacing w:after="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1FBD0563">
              <w:rPr>
                <w:rFonts w:ascii="Times New Roman" w:eastAsia="Times New Roman" w:hAnsi="Times New Roman" w:cs="Times New Roman"/>
                <w:sz w:val="22"/>
                <w:szCs w:val="22"/>
              </w:rPr>
              <w:t>3500</w:t>
            </w:r>
          </w:p>
        </w:tc>
        <w:tc>
          <w:tcPr>
            <w:tcW w:w="128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4D3AA" w14:textId="601B2C50" w:rsidR="657B3D4E" w:rsidRDefault="267282A5" w:rsidP="657B3D4E">
            <w:pPr>
              <w:spacing w:after="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71E143D6">
              <w:rPr>
                <w:rFonts w:ascii="Times New Roman" w:eastAsia="Times New Roman" w:hAnsi="Times New Roman" w:cs="Times New Roman"/>
                <w:sz w:val="22"/>
                <w:szCs w:val="22"/>
              </w:rPr>
              <w:t>500</w:t>
            </w:r>
          </w:p>
        </w:tc>
        <w:tc>
          <w:tcPr>
            <w:tcW w:w="143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C9967" w14:textId="1175FCFB" w:rsidR="657B3D4E" w:rsidRDefault="2F2150A0" w:rsidP="657B3D4E">
            <w:pPr>
              <w:spacing w:after="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5D58B24A">
              <w:rPr>
                <w:rFonts w:ascii="Times New Roman" w:eastAsia="Times New Roman" w:hAnsi="Times New Roman" w:cs="Times New Roman"/>
                <w:sz w:val="22"/>
                <w:szCs w:val="22"/>
              </w:rPr>
              <w:t>112312124</w:t>
            </w:r>
          </w:p>
        </w:tc>
        <w:tc>
          <w:tcPr>
            <w:tcW w:w="131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6DE4C" w14:textId="1720FA8C" w:rsidR="657B3D4E" w:rsidRDefault="4A4940AD" w:rsidP="657B3D4E">
            <w:pPr>
              <w:spacing w:after="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5A1234A1">
              <w:rPr>
                <w:rFonts w:ascii="Times New Roman" w:eastAsia="Times New Roman" w:hAnsi="Times New Roman" w:cs="Times New Roman"/>
                <w:sz w:val="22"/>
                <w:szCs w:val="22"/>
              </w:rPr>
              <w:t>11</w:t>
            </w:r>
          </w:p>
        </w:tc>
      </w:tr>
    </w:tbl>
    <w:p w14:paraId="6E2002C6" w14:textId="6E6B345E" w:rsidR="3F922DC3" w:rsidRDefault="3F922DC3" w:rsidP="3EA7D0DF">
      <w:pPr>
        <w:spacing w:after="0"/>
        <w:rPr>
          <w:rFonts w:ascii="Times New Roman" w:eastAsia="Times New Roman" w:hAnsi="Times New Roman" w:cs="Times New Roman"/>
          <w:sz w:val="22"/>
          <w:szCs w:val="22"/>
        </w:rPr>
      </w:pPr>
    </w:p>
    <w:p w14:paraId="3677D1B5" w14:textId="12CC6F9C" w:rsidR="7B24C537" w:rsidRDefault="7B24C537" w:rsidP="5D58B24A">
      <w:pPr>
        <w:spacing w:after="0"/>
        <w:rPr>
          <w:rFonts w:ascii="Times New Roman" w:eastAsia="Times New Roman" w:hAnsi="Times New Roman" w:cs="Times New Roman"/>
          <w:sz w:val="22"/>
          <w:szCs w:val="22"/>
        </w:rPr>
      </w:pPr>
      <w:r w:rsidRPr="5D58B24A">
        <w:rPr>
          <w:rFonts w:ascii="Times New Roman" w:eastAsia="Times New Roman" w:hAnsi="Times New Roman" w:cs="Times New Roman"/>
          <w:sz w:val="22"/>
          <w:szCs w:val="22"/>
        </w:rPr>
        <w:t>Vamos a averiguar la información del producto con Código de Barras (PK): 114356</w:t>
      </w:r>
      <w:r w:rsidR="152FEE2E" w:rsidRPr="5D58B24A">
        <w:rPr>
          <w:rFonts w:ascii="Times New Roman" w:eastAsia="Times New Roman" w:hAnsi="Times New Roman" w:cs="Times New Roman"/>
          <w:sz w:val="22"/>
          <w:szCs w:val="22"/>
        </w:rPr>
        <w:t>.</w:t>
      </w:r>
    </w:p>
    <w:p w14:paraId="47446793" w14:textId="65EF0867" w:rsidR="4F3B0B03" w:rsidRDefault="4F3B0B03" w:rsidP="4F3B0B03">
      <w:pPr>
        <w:spacing w:after="0"/>
        <w:rPr>
          <w:rFonts w:ascii="Times New Roman" w:eastAsia="Times New Roman" w:hAnsi="Times New Roman" w:cs="Times New Roman"/>
          <w:sz w:val="22"/>
          <w:szCs w:val="22"/>
        </w:rPr>
      </w:pPr>
    </w:p>
    <w:tbl>
      <w:tblPr>
        <w:tblW w:w="0" w:type="auto"/>
        <w:tblLook w:val="06A0" w:firstRow="1" w:lastRow="0" w:firstColumn="1" w:lastColumn="0" w:noHBand="1" w:noVBand="1"/>
      </w:tblPr>
      <w:tblGrid>
        <w:gridCol w:w="1210"/>
        <w:gridCol w:w="1210"/>
        <w:gridCol w:w="1359"/>
        <w:gridCol w:w="1285"/>
        <w:gridCol w:w="1438"/>
        <w:gridCol w:w="1314"/>
      </w:tblGrid>
      <w:tr w:rsidR="5D58B24A" w14:paraId="01BECC5D" w14:textId="77777777" w:rsidTr="5D58B24A">
        <w:trPr>
          <w:trHeight w:val="300"/>
        </w:trPr>
        <w:tc>
          <w:tcPr>
            <w:tcW w:w="121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714F3" w14:textId="03033613" w:rsidR="5D58B24A" w:rsidRDefault="5D58B24A" w:rsidP="5D58B24A">
            <w:pPr>
              <w:spacing w:after="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5D58B24A">
              <w:rPr>
                <w:rFonts w:ascii="Times New Roman" w:eastAsia="Times New Roman" w:hAnsi="Times New Roman" w:cs="Times New Roman"/>
                <w:sz w:val="22"/>
                <w:szCs w:val="22"/>
              </w:rPr>
              <w:t>114356</w:t>
            </w:r>
          </w:p>
        </w:tc>
        <w:tc>
          <w:tcPr>
            <w:tcW w:w="121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FA45A" w14:textId="70E15E7E" w:rsidR="5D58B24A" w:rsidRDefault="5D58B24A" w:rsidP="5D58B24A">
            <w:pPr>
              <w:spacing w:after="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5D58B24A">
              <w:rPr>
                <w:rFonts w:ascii="Times New Roman" w:eastAsia="Times New Roman" w:hAnsi="Times New Roman" w:cs="Times New Roman"/>
                <w:sz w:val="22"/>
                <w:szCs w:val="22"/>
              </w:rPr>
              <w:t>2/09/2024</w:t>
            </w:r>
          </w:p>
        </w:tc>
        <w:tc>
          <w:tcPr>
            <w:tcW w:w="135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3C5BD" w14:textId="3F07C1FB" w:rsidR="5D58B24A" w:rsidRDefault="5D58B24A" w:rsidP="5D58B24A">
            <w:pPr>
              <w:spacing w:after="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5D58B24A">
              <w:rPr>
                <w:rFonts w:ascii="Times New Roman" w:eastAsia="Times New Roman" w:hAnsi="Times New Roman" w:cs="Times New Roman"/>
                <w:sz w:val="22"/>
                <w:szCs w:val="22"/>
              </w:rPr>
              <w:t>3500</w:t>
            </w:r>
          </w:p>
        </w:tc>
        <w:tc>
          <w:tcPr>
            <w:tcW w:w="128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FFF78" w14:textId="601B2C50" w:rsidR="5D58B24A" w:rsidRDefault="5D58B24A" w:rsidP="5D58B24A">
            <w:pPr>
              <w:spacing w:after="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5D58B24A">
              <w:rPr>
                <w:rFonts w:ascii="Times New Roman" w:eastAsia="Times New Roman" w:hAnsi="Times New Roman" w:cs="Times New Roman"/>
                <w:sz w:val="22"/>
                <w:szCs w:val="22"/>
              </w:rPr>
              <w:t>500</w:t>
            </w:r>
          </w:p>
        </w:tc>
        <w:tc>
          <w:tcPr>
            <w:tcW w:w="143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C9D28" w14:textId="1175FCFB" w:rsidR="5D58B24A" w:rsidRDefault="5D58B24A" w:rsidP="5D58B24A">
            <w:pPr>
              <w:spacing w:after="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5D58B24A">
              <w:rPr>
                <w:rFonts w:ascii="Times New Roman" w:eastAsia="Times New Roman" w:hAnsi="Times New Roman" w:cs="Times New Roman"/>
                <w:sz w:val="22"/>
                <w:szCs w:val="22"/>
              </w:rPr>
              <w:t>112312124</w:t>
            </w:r>
          </w:p>
        </w:tc>
        <w:tc>
          <w:tcPr>
            <w:tcW w:w="131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CFE8D" w14:textId="1720FA8C" w:rsidR="5D58B24A" w:rsidRDefault="5D58B24A" w:rsidP="5D58B24A">
            <w:pPr>
              <w:spacing w:after="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5D58B24A">
              <w:rPr>
                <w:rFonts w:ascii="Times New Roman" w:eastAsia="Times New Roman" w:hAnsi="Times New Roman" w:cs="Times New Roman"/>
                <w:sz w:val="22"/>
                <w:szCs w:val="22"/>
              </w:rPr>
              <w:t>11</w:t>
            </w:r>
          </w:p>
        </w:tc>
      </w:tr>
    </w:tbl>
    <w:p w14:paraId="067A93AA" w14:textId="217794A6" w:rsidR="3F922DC3" w:rsidRDefault="3F922DC3" w:rsidP="5D58B24A">
      <w:pPr>
        <w:spacing w:after="0"/>
        <w:rPr>
          <w:rFonts w:ascii="Times New Roman" w:eastAsia="Times New Roman" w:hAnsi="Times New Roman" w:cs="Times New Roman"/>
          <w:sz w:val="22"/>
          <w:szCs w:val="22"/>
        </w:rPr>
      </w:pPr>
    </w:p>
    <w:p w14:paraId="1EF71A1B" w14:textId="7250D026" w:rsidR="3F922DC3" w:rsidRDefault="3F21D6D4" w:rsidP="5D58B24A">
      <w:pPr>
        <w:spacing w:after="0"/>
        <w:rPr>
          <w:rFonts w:ascii="Times New Roman" w:eastAsia="Times New Roman" w:hAnsi="Times New Roman" w:cs="Times New Roman"/>
          <w:sz w:val="22"/>
          <w:szCs w:val="22"/>
        </w:rPr>
      </w:pPr>
      <w:r w:rsidRPr="5D58B24A">
        <w:rPr>
          <w:rFonts w:ascii="Times New Roman" w:eastAsia="Times New Roman" w:hAnsi="Times New Roman" w:cs="Times New Roman"/>
          <w:sz w:val="22"/>
          <w:szCs w:val="22"/>
        </w:rPr>
        <w:t xml:space="preserve">Vamos a actualizar el </w:t>
      </w:r>
      <w:r w:rsidR="11632A1D" w:rsidRPr="5D58B24A">
        <w:rPr>
          <w:rFonts w:ascii="Times New Roman" w:eastAsia="Times New Roman" w:hAnsi="Times New Roman" w:cs="Times New Roman"/>
          <w:sz w:val="22"/>
          <w:szCs w:val="22"/>
        </w:rPr>
        <w:t xml:space="preserve">producto con Código de Barras (PK): 114356, </w:t>
      </w:r>
      <w:r w:rsidR="14EA6BC8" w:rsidRPr="5D58B24A">
        <w:rPr>
          <w:rFonts w:ascii="Times New Roman" w:eastAsia="Times New Roman" w:hAnsi="Times New Roman" w:cs="Times New Roman"/>
          <w:sz w:val="22"/>
          <w:szCs w:val="22"/>
        </w:rPr>
        <w:t xml:space="preserve">la fecha de caduacidad:12/10/2024, </w:t>
      </w:r>
      <w:r w:rsidR="11632A1D" w:rsidRPr="5D58B24A">
        <w:rPr>
          <w:rFonts w:ascii="Times New Roman" w:eastAsia="Times New Roman" w:hAnsi="Times New Roman" w:cs="Times New Roman"/>
          <w:sz w:val="22"/>
          <w:szCs w:val="22"/>
        </w:rPr>
        <w:t xml:space="preserve">el Precio Unitario:4500, el costo en bodega:400, </w:t>
      </w:r>
      <w:r w:rsidR="4A76C416" w:rsidRPr="5D58B24A">
        <w:rPr>
          <w:rFonts w:ascii="Times New Roman" w:eastAsia="Times New Roman" w:hAnsi="Times New Roman" w:cs="Times New Roman"/>
          <w:sz w:val="22"/>
          <w:szCs w:val="22"/>
        </w:rPr>
        <w:t xml:space="preserve">asociada a la </w:t>
      </w:r>
      <w:r w:rsidR="4A382B53" w:rsidRPr="5D58B24A">
        <w:rPr>
          <w:rFonts w:ascii="Times New Roman" w:eastAsia="Times New Roman" w:hAnsi="Times New Roman" w:cs="Times New Roman"/>
          <w:sz w:val="22"/>
          <w:szCs w:val="22"/>
        </w:rPr>
        <w:t>categoría</w:t>
      </w:r>
      <w:r w:rsidR="4A76C416" w:rsidRPr="5D58B24A">
        <w:rPr>
          <w:rFonts w:ascii="Times New Roman" w:eastAsia="Times New Roman" w:hAnsi="Times New Roman" w:cs="Times New Roman"/>
          <w:sz w:val="22"/>
          <w:szCs w:val="22"/>
        </w:rPr>
        <w:t xml:space="preserve"> con id: 112312124 y bodega con numero: 11.</w:t>
      </w:r>
    </w:p>
    <w:tbl>
      <w:tblPr>
        <w:tblW w:w="0" w:type="auto"/>
        <w:tblLook w:val="06A0" w:firstRow="1" w:lastRow="0" w:firstColumn="1" w:lastColumn="0" w:noHBand="1" w:noVBand="1"/>
      </w:tblPr>
      <w:tblGrid>
        <w:gridCol w:w="1065"/>
        <w:gridCol w:w="1355"/>
        <w:gridCol w:w="1359"/>
        <w:gridCol w:w="1285"/>
        <w:gridCol w:w="1438"/>
        <w:gridCol w:w="1314"/>
      </w:tblGrid>
      <w:tr w:rsidR="5D58B24A" w14:paraId="6DA3FB37" w14:textId="77777777" w:rsidTr="5D58B24A">
        <w:trPr>
          <w:trHeight w:val="300"/>
        </w:trPr>
        <w:tc>
          <w:tcPr>
            <w:tcW w:w="106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25286" w14:textId="1F231166" w:rsidR="5D58B24A" w:rsidRDefault="5D58B24A" w:rsidP="5D58B24A">
            <w:pPr>
              <w:spacing w:after="0"/>
            </w:pPr>
            <w:r w:rsidRPr="5D58B24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Código Barras</w:t>
            </w:r>
          </w:p>
        </w:tc>
        <w:tc>
          <w:tcPr>
            <w:tcW w:w="135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28A07" w14:textId="2B8BF1E2" w:rsidR="5D58B24A" w:rsidRDefault="5D58B24A" w:rsidP="5D58B24A">
            <w:pPr>
              <w:spacing w:after="0"/>
            </w:pPr>
            <w:r w:rsidRPr="5D58B24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Fecha</w:t>
            </w:r>
          </w:p>
        </w:tc>
        <w:tc>
          <w:tcPr>
            <w:tcW w:w="135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686D9" w14:textId="0AEC96B3" w:rsidR="5D58B24A" w:rsidRDefault="5D58B24A" w:rsidP="5D58B24A">
            <w:pPr>
              <w:spacing w:after="0"/>
            </w:pPr>
            <w:r w:rsidRPr="5D58B24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Precio Unitario</w:t>
            </w:r>
          </w:p>
        </w:tc>
        <w:tc>
          <w:tcPr>
            <w:tcW w:w="128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8A6B6" w14:textId="6CBEB807" w:rsidR="5D58B24A" w:rsidRDefault="5D58B24A" w:rsidP="5D58B24A">
            <w:pPr>
              <w:spacing w:after="0"/>
            </w:pPr>
            <w:r w:rsidRPr="5D58B24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costo Bodega</w:t>
            </w:r>
          </w:p>
        </w:tc>
        <w:tc>
          <w:tcPr>
            <w:tcW w:w="143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84F9C" w14:textId="13A7B730" w:rsidR="5D58B24A" w:rsidRDefault="5D58B24A" w:rsidP="5D58B24A">
            <w:pPr>
              <w:spacing w:after="0"/>
            </w:pPr>
            <w:r w:rsidRPr="5D58B24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Categoría</w:t>
            </w:r>
          </w:p>
        </w:tc>
        <w:tc>
          <w:tcPr>
            <w:tcW w:w="131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D1231" w14:textId="48E9FF11" w:rsidR="5D58B24A" w:rsidRDefault="5D58B24A" w:rsidP="5D58B24A">
            <w:pPr>
              <w:spacing w:after="0"/>
            </w:pPr>
            <w:r w:rsidRPr="5D58B24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Bodega</w:t>
            </w:r>
          </w:p>
        </w:tc>
      </w:tr>
      <w:tr w:rsidR="5D58B24A" w14:paraId="6BB17D12" w14:textId="77777777" w:rsidTr="5D58B24A">
        <w:trPr>
          <w:trHeight w:val="300"/>
        </w:trPr>
        <w:tc>
          <w:tcPr>
            <w:tcW w:w="106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C6B65" w14:textId="3C87435D" w:rsidR="5D58B24A" w:rsidRDefault="5D58B24A" w:rsidP="5D58B24A">
            <w:pPr>
              <w:spacing w:after="0"/>
            </w:pPr>
            <w:r w:rsidRPr="5D58B24A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PK,SA</w:t>
            </w:r>
          </w:p>
        </w:tc>
        <w:tc>
          <w:tcPr>
            <w:tcW w:w="135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F43CC" w14:textId="710FF720" w:rsidR="5D58B24A" w:rsidRDefault="5D58B24A" w:rsidP="5D58B24A">
            <w:pPr>
              <w:spacing w:after="0"/>
            </w:pPr>
            <w:r w:rsidRPr="5D58B24A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UA</w:t>
            </w:r>
          </w:p>
        </w:tc>
        <w:tc>
          <w:tcPr>
            <w:tcW w:w="135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9DF85" w14:textId="0E4F1C0F" w:rsidR="5D58B24A" w:rsidRDefault="5D58B24A" w:rsidP="5D58B24A">
            <w:pPr>
              <w:spacing w:after="0"/>
            </w:pPr>
            <w:r w:rsidRPr="5D58B24A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CK[0&gt;],NN</w:t>
            </w:r>
          </w:p>
        </w:tc>
        <w:tc>
          <w:tcPr>
            <w:tcW w:w="128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0E1D6" w14:textId="7B097D2E" w:rsidR="5D58B24A" w:rsidRDefault="5D58B24A" w:rsidP="5D58B24A">
            <w:pPr>
              <w:spacing w:after="0"/>
            </w:pPr>
            <w:r w:rsidRPr="5D58B24A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NN</w:t>
            </w:r>
          </w:p>
        </w:tc>
        <w:tc>
          <w:tcPr>
            <w:tcW w:w="143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C90C7" w14:textId="51584C5E" w:rsidR="5D58B24A" w:rsidRDefault="5D58B24A" w:rsidP="5D58B24A">
            <w:pPr>
              <w:spacing w:after="0"/>
            </w:pPr>
            <w:r w:rsidRPr="5D58B24A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FK</w:t>
            </w:r>
            <w:r w:rsidRPr="5D58B24A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[categoria,id]</w:t>
            </w:r>
          </w:p>
        </w:tc>
        <w:tc>
          <w:tcPr>
            <w:tcW w:w="131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F4FBF" w14:textId="51AAA120" w:rsidR="5D58B24A" w:rsidRDefault="5D58B24A" w:rsidP="5D58B24A">
            <w:pPr>
              <w:spacing w:after="0"/>
            </w:pPr>
            <w:r w:rsidRPr="5D58B24A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FK</w:t>
            </w:r>
            <w:r w:rsidRPr="5D58B24A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[bodega,id]</w:t>
            </w:r>
          </w:p>
        </w:tc>
      </w:tr>
      <w:tr w:rsidR="5D58B24A" w14:paraId="47AED2E9" w14:textId="77777777" w:rsidTr="5D58B24A">
        <w:trPr>
          <w:trHeight w:val="300"/>
        </w:trPr>
        <w:tc>
          <w:tcPr>
            <w:tcW w:w="106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73A9E" w14:textId="03033613" w:rsidR="5D58B24A" w:rsidRDefault="5D58B24A" w:rsidP="5D58B24A">
            <w:pPr>
              <w:spacing w:after="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5D58B24A">
              <w:rPr>
                <w:rFonts w:ascii="Times New Roman" w:eastAsia="Times New Roman" w:hAnsi="Times New Roman" w:cs="Times New Roman"/>
                <w:sz w:val="22"/>
                <w:szCs w:val="22"/>
              </w:rPr>
              <w:t>114356</w:t>
            </w:r>
          </w:p>
        </w:tc>
        <w:tc>
          <w:tcPr>
            <w:tcW w:w="135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EE2D2" w14:textId="331C6425" w:rsidR="781B0882" w:rsidRDefault="781B0882" w:rsidP="5D58B24A">
            <w:pPr>
              <w:spacing w:after="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5D58B24A">
              <w:rPr>
                <w:rFonts w:ascii="Times New Roman" w:eastAsia="Times New Roman" w:hAnsi="Times New Roman" w:cs="Times New Roman"/>
                <w:sz w:val="22"/>
                <w:szCs w:val="22"/>
              </w:rPr>
              <w:t>12/10/2024</w:t>
            </w:r>
          </w:p>
        </w:tc>
        <w:tc>
          <w:tcPr>
            <w:tcW w:w="135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5879C" w14:textId="2978F18B" w:rsidR="781B0882" w:rsidRDefault="781B0882" w:rsidP="5D58B24A">
            <w:pPr>
              <w:spacing w:after="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5D58B24A">
              <w:rPr>
                <w:rFonts w:ascii="Times New Roman" w:eastAsia="Times New Roman" w:hAnsi="Times New Roman" w:cs="Times New Roman"/>
                <w:sz w:val="22"/>
                <w:szCs w:val="22"/>
              </w:rPr>
              <w:t>4500</w:t>
            </w:r>
          </w:p>
        </w:tc>
        <w:tc>
          <w:tcPr>
            <w:tcW w:w="128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B8EC8" w14:textId="244B409F" w:rsidR="781B0882" w:rsidRDefault="781B0882" w:rsidP="5D58B24A">
            <w:pPr>
              <w:spacing w:after="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5D58B24A">
              <w:rPr>
                <w:rFonts w:ascii="Times New Roman" w:eastAsia="Times New Roman" w:hAnsi="Times New Roman" w:cs="Times New Roman"/>
                <w:sz w:val="22"/>
                <w:szCs w:val="22"/>
              </w:rPr>
              <w:t>4</w:t>
            </w:r>
            <w:r w:rsidR="5D58B24A" w:rsidRPr="5D58B24A">
              <w:rPr>
                <w:rFonts w:ascii="Times New Roman" w:eastAsia="Times New Roman" w:hAnsi="Times New Roman" w:cs="Times New Roman"/>
                <w:sz w:val="22"/>
                <w:szCs w:val="22"/>
              </w:rPr>
              <w:t>00</w:t>
            </w:r>
          </w:p>
        </w:tc>
        <w:tc>
          <w:tcPr>
            <w:tcW w:w="143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FB609" w14:textId="1175FCFB" w:rsidR="5D58B24A" w:rsidRDefault="5D58B24A" w:rsidP="5D58B24A">
            <w:pPr>
              <w:spacing w:after="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5D58B24A">
              <w:rPr>
                <w:rFonts w:ascii="Times New Roman" w:eastAsia="Times New Roman" w:hAnsi="Times New Roman" w:cs="Times New Roman"/>
                <w:sz w:val="22"/>
                <w:szCs w:val="22"/>
              </w:rPr>
              <w:t>112312124</w:t>
            </w:r>
          </w:p>
        </w:tc>
        <w:tc>
          <w:tcPr>
            <w:tcW w:w="131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C96BC" w14:textId="1720FA8C" w:rsidR="5D58B24A" w:rsidRDefault="5D58B24A" w:rsidP="5D58B24A">
            <w:pPr>
              <w:spacing w:after="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5D58B24A">
              <w:rPr>
                <w:rFonts w:ascii="Times New Roman" w:eastAsia="Times New Roman" w:hAnsi="Times New Roman" w:cs="Times New Roman"/>
                <w:sz w:val="22"/>
                <w:szCs w:val="22"/>
              </w:rPr>
              <w:t>11</w:t>
            </w:r>
          </w:p>
        </w:tc>
      </w:tr>
    </w:tbl>
    <w:p w14:paraId="292F2210" w14:textId="008DCEB8" w:rsidR="3F922DC3" w:rsidRDefault="3F922DC3" w:rsidP="5D58B24A">
      <w:pPr>
        <w:spacing w:after="0"/>
        <w:rPr>
          <w:rFonts w:ascii="Times New Roman" w:eastAsia="Times New Roman" w:hAnsi="Times New Roman" w:cs="Times New Roman"/>
          <w:sz w:val="22"/>
          <w:szCs w:val="22"/>
        </w:rPr>
      </w:pPr>
    </w:p>
    <w:p w14:paraId="56E61C8F" w14:textId="3FDCBF2F" w:rsidR="3F922DC3" w:rsidRDefault="11632A1D" w:rsidP="5D58B24A">
      <w:pPr>
        <w:spacing w:after="0"/>
        <w:rPr>
          <w:rFonts w:ascii="Times New Roman" w:eastAsia="Times New Roman" w:hAnsi="Times New Roman" w:cs="Times New Roman"/>
          <w:sz w:val="22"/>
          <w:szCs w:val="22"/>
        </w:rPr>
      </w:pPr>
      <w:r w:rsidRPr="5D58B24A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</w:p>
    <w:sectPr w:rsidR="3F922DC3">
      <w:headerReference w:type="default" r:id="rId9"/>
      <w:foot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49641D" w14:textId="77777777" w:rsidR="00723741" w:rsidRDefault="00723741">
      <w:pPr>
        <w:spacing w:after="0" w:line="240" w:lineRule="auto"/>
      </w:pPr>
      <w:r>
        <w:separator/>
      </w:r>
    </w:p>
  </w:endnote>
  <w:endnote w:type="continuationSeparator" w:id="0">
    <w:p w14:paraId="2E705495" w14:textId="77777777" w:rsidR="00723741" w:rsidRDefault="00723741">
      <w:pPr>
        <w:spacing w:after="0" w:line="240" w:lineRule="auto"/>
      </w:pPr>
      <w:r>
        <w:continuationSeparator/>
      </w:r>
    </w:p>
  </w:endnote>
  <w:endnote w:type="continuationNotice" w:id="1">
    <w:p w14:paraId="3C56B160" w14:textId="77777777" w:rsidR="00723741" w:rsidRDefault="0072374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945"/>
      <w:gridCol w:w="2945"/>
      <w:gridCol w:w="2945"/>
    </w:tblGrid>
    <w:tr w:rsidR="33A592A6" w14:paraId="1F486E5B" w14:textId="77777777" w:rsidTr="33A592A6">
      <w:trPr>
        <w:trHeight w:val="300"/>
      </w:trPr>
      <w:tc>
        <w:tcPr>
          <w:tcW w:w="2945" w:type="dxa"/>
        </w:tcPr>
        <w:p w14:paraId="798EA0A1" w14:textId="1FB98CF3" w:rsidR="33A592A6" w:rsidRDefault="33A592A6" w:rsidP="33A592A6">
          <w:pPr>
            <w:pStyle w:val="Header"/>
            <w:ind w:left="-115"/>
          </w:pPr>
        </w:p>
      </w:tc>
      <w:tc>
        <w:tcPr>
          <w:tcW w:w="2945" w:type="dxa"/>
        </w:tcPr>
        <w:p w14:paraId="38E8CBC6" w14:textId="45082170" w:rsidR="33A592A6" w:rsidRDefault="33A592A6" w:rsidP="33A592A6">
          <w:pPr>
            <w:pStyle w:val="Header"/>
            <w:jc w:val="center"/>
          </w:pPr>
        </w:p>
      </w:tc>
      <w:tc>
        <w:tcPr>
          <w:tcW w:w="2945" w:type="dxa"/>
        </w:tcPr>
        <w:p w14:paraId="479158A3" w14:textId="10D88809" w:rsidR="33A592A6" w:rsidRDefault="33A592A6" w:rsidP="33A592A6">
          <w:pPr>
            <w:pStyle w:val="Header"/>
            <w:ind w:right="-115"/>
            <w:jc w:val="right"/>
          </w:pPr>
        </w:p>
      </w:tc>
    </w:tr>
  </w:tbl>
  <w:p w14:paraId="1E939754" w14:textId="12450857" w:rsidR="33A592A6" w:rsidRDefault="33A592A6" w:rsidP="33A592A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83C58E" w14:textId="77777777" w:rsidR="00723741" w:rsidRDefault="00723741">
      <w:pPr>
        <w:spacing w:after="0" w:line="240" w:lineRule="auto"/>
      </w:pPr>
      <w:r>
        <w:separator/>
      </w:r>
    </w:p>
  </w:footnote>
  <w:footnote w:type="continuationSeparator" w:id="0">
    <w:p w14:paraId="26020941" w14:textId="77777777" w:rsidR="00723741" w:rsidRDefault="00723741">
      <w:pPr>
        <w:spacing w:after="0" w:line="240" w:lineRule="auto"/>
      </w:pPr>
      <w:r>
        <w:continuationSeparator/>
      </w:r>
    </w:p>
  </w:footnote>
  <w:footnote w:type="continuationNotice" w:id="1">
    <w:p w14:paraId="581E4C4D" w14:textId="77777777" w:rsidR="00723741" w:rsidRDefault="0072374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945"/>
      <w:gridCol w:w="2945"/>
      <w:gridCol w:w="2945"/>
    </w:tblGrid>
    <w:tr w:rsidR="33A592A6" w14:paraId="59A24514" w14:textId="77777777" w:rsidTr="33A592A6">
      <w:trPr>
        <w:trHeight w:val="300"/>
      </w:trPr>
      <w:tc>
        <w:tcPr>
          <w:tcW w:w="2945" w:type="dxa"/>
        </w:tcPr>
        <w:p w14:paraId="2D3DE675" w14:textId="7D68D313" w:rsidR="33A592A6" w:rsidRDefault="33A592A6" w:rsidP="33A592A6">
          <w:pPr>
            <w:pStyle w:val="Header"/>
            <w:ind w:left="-115"/>
          </w:pPr>
        </w:p>
      </w:tc>
      <w:tc>
        <w:tcPr>
          <w:tcW w:w="2945" w:type="dxa"/>
        </w:tcPr>
        <w:p w14:paraId="39CDD3AC" w14:textId="5F57FCE8" w:rsidR="33A592A6" w:rsidRDefault="33A592A6" w:rsidP="33A592A6">
          <w:pPr>
            <w:pStyle w:val="Header"/>
            <w:jc w:val="center"/>
          </w:pPr>
        </w:p>
      </w:tc>
      <w:tc>
        <w:tcPr>
          <w:tcW w:w="2945" w:type="dxa"/>
        </w:tcPr>
        <w:p w14:paraId="33F1B09E" w14:textId="03FD1225" w:rsidR="33A592A6" w:rsidRDefault="33A592A6" w:rsidP="33A592A6">
          <w:pPr>
            <w:pStyle w:val="Header"/>
            <w:ind w:right="-115"/>
            <w:jc w:val="right"/>
          </w:pPr>
        </w:p>
      </w:tc>
    </w:tr>
  </w:tbl>
  <w:p w14:paraId="0DE19FE2" w14:textId="04CF29F0" w:rsidR="33A592A6" w:rsidRDefault="33A592A6" w:rsidP="33A592A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B9B96A"/>
    <w:multiLevelType w:val="hybridMultilevel"/>
    <w:tmpl w:val="FFFFFFFF"/>
    <w:lvl w:ilvl="0" w:tplc="8F8C55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EB0C08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A684D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3FE85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E0ADF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09842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FE6C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758D2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C989E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7439E0"/>
    <w:multiLevelType w:val="hybridMultilevel"/>
    <w:tmpl w:val="FFFFFFFF"/>
    <w:lvl w:ilvl="0" w:tplc="69869F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E3A1C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1ACB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7A2F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AB4EC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2C04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3E4CD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DD8BE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4E830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5779F5"/>
    <w:multiLevelType w:val="hybridMultilevel"/>
    <w:tmpl w:val="FFFFFFFF"/>
    <w:lvl w:ilvl="0" w:tplc="525C1A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328D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2C8D3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148F5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323C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C029F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522D7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28A63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4545A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328F4A"/>
    <w:multiLevelType w:val="hybridMultilevel"/>
    <w:tmpl w:val="FFFFFFFF"/>
    <w:lvl w:ilvl="0" w:tplc="F04C28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784A1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CFC2E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EA5D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CB28C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3DCE3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7DCE4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6EAF5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2A8BA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6870700">
    <w:abstractNumId w:val="0"/>
  </w:num>
  <w:num w:numId="2" w16cid:durableId="1719160567">
    <w:abstractNumId w:val="2"/>
  </w:num>
  <w:num w:numId="3" w16cid:durableId="1240018872">
    <w:abstractNumId w:val="3"/>
  </w:num>
  <w:num w:numId="4" w16cid:durableId="11594173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doNotDisplayPageBoundaries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1F5"/>
    <w:rsid w:val="000044A3"/>
    <w:rsid w:val="00006086"/>
    <w:rsid w:val="0000647A"/>
    <w:rsid w:val="00007FC0"/>
    <w:rsid w:val="000103B4"/>
    <w:rsid w:val="0002338E"/>
    <w:rsid w:val="0002629A"/>
    <w:rsid w:val="00032133"/>
    <w:rsid w:val="0003308E"/>
    <w:rsid w:val="000340F9"/>
    <w:rsid w:val="000346F2"/>
    <w:rsid w:val="00042B2F"/>
    <w:rsid w:val="000435E2"/>
    <w:rsid w:val="00044016"/>
    <w:rsid w:val="00047664"/>
    <w:rsid w:val="00051D55"/>
    <w:rsid w:val="000600BF"/>
    <w:rsid w:val="00062FC5"/>
    <w:rsid w:val="00063578"/>
    <w:rsid w:val="000642EB"/>
    <w:rsid w:val="00065BF1"/>
    <w:rsid w:val="0007315E"/>
    <w:rsid w:val="00084B76"/>
    <w:rsid w:val="000A04D4"/>
    <w:rsid w:val="000A54B0"/>
    <w:rsid w:val="000A6E5E"/>
    <w:rsid w:val="000A7BD1"/>
    <w:rsid w:val="000B0366"/>
    <w:rsid w:val="000B6A35"/>
    <w:rsid w:val="000C0C4C"/>
    <w:rsid w:val="000C2AE4"/>
    <w:rsid w:val="000C4D37"/>
    <w:rsid w:val="000D1A6B"/>
    <w:rsid w:val="000D2049"/>
    <w:rsid w:val="000D25EE"/>
    <w:rsid w:val="000E15BD"/>
    <w:rsid w:val="000E1B0A"/>
    <w:rsid w:val="000E33BA"/>
    <w:rsid w:val="000E4394"/>
    <w:rsid w:val="000F2D7B"/>
    <w:rsid w:val="000F2F7E"/>
    <w:rsid w:val="000F41DE"/>
    <w:rsid w:val="000F4292"/>
    <w:rsid w:val="000F5CC9"/>
    <w:rsid w:val="000F62AF"/>
    <w:rsid w:val="000F7BDA"/>
    <w:rsid w:val="00102232"/>
    <w:rsid w:val="001038E0"/>
    <w:rsid w:val="001071AF"/>
    <w:rsid w:val="00112D25"/>
    <w:rsid w:val="001229EC"/>
    <w:rsid w:val="00122FCE"/>
    <w:rsid w:val="001266E3"/>
    <w:rsid w:val="0012707E"/>
    <w:rsid w:val="00132ABB"/>
    <w:rsid w:val="00133FFF"/>
    <w:rsid w:val="0014100A"/>
    <w:rsid w:val="00143CE5"/>
    <w:rsid w:val="00145E3C"/>
    <w:rsid w:val="00147760"/>
    <w:rsid w:val="00150350"/>
    <w:rsid w:val="001511C2"/>
    <w:rsid w:val="00151B7F"/>
    <w:rsid w:val="00162DB3"/>
    <w:rsid w:val="00164DF1"/>
    <w:rsid w:val="00177AC1"/>
    <w:rsid w:val="00185147"/>
    <w:rsid w:val="001858AC"/>
    <w:rsid w:val="00191CA2"/>
    <w:rsid w:val="00191F12"/>
    <w:rsid w:val="00196D5B"/>
    <w:rsid w:val="00196D93"/>
    <w:rsid w:val="001A1205"/>
    <w:rsid w:val="001A22AB"/>
    <w:rsid w:val="001A31D1"/>
    <w:rsid w:val="001A5326"/>
    <w:rsid w:val="001A66D9"/>
    <w:rsid w:val="001B561C"/>
    <w:rsid w:val="001B60DC"/>
    <w:rsid w:val="001D57C7"/>
    <w:rsid w:val="001D6828"/>
    <w:rsid w:val="001E13EB"/>
    <w:rsid w:val="001E1B8B"/>
    <w:rsid w:val="001E4088"/>
    <w:rsid w:val="001E647D"/>
    <w:rsid w:val="001F03B0"/>
    <w:rsid w:val="001F345C"/>
    <w:rsid w:val="001F729C"/>
    <w:rsid w:val="00204636"/>
    <w:rsid w:val="00205926"/>
    <w:rsid w:val="00207FDA"/>
    <w:rsid w:val="00220AE1"/>
    <w:rsid w:val="002217B5"/>
    <w:rsid w:val="00226399"/>
    <w:rsid w:val="002329D2"/>
    <w:rsid w:val="00234644"/>
    <w:rsid w:val="002357C9"/>
    <w:rsid w:val="00240FF9"/>
    <w:rsid w:val="00243887"/>
    <w:rsid w:val="00245DF6"/>
    <w:rsid w:val="00250976"/>
    <w:rsid w:val="00252160"/>
    <w:rsid w:val="00252A38"/>
    <w:rsid w:val="0025793C"/>
    <w:rsid w:val="002627FE"/>
    <w:rsid w:val="00263D1C"/>
    <w:rsid w:val="00273AC5"/>
    <w:rsid w:val="002805EC"/>
    <w:rsid w:val="002826A0"/>
    <w:rsid w:val="00283F27"/>
    <w:rsid w:val="00284F3F"/>
    <w:rsid w:val="00290F50"/>
    <w:rsid w:val="002919F5"/>
    <w:rsid w:val="00291BD1"/>
    <w:rsid w:val="002925EC"/>
    <w:rsid w:val="00294C8B"/>
    <w:rsid w:val="00295BB6"/>
    <w:rsid w:val="002A0315"/>
    <w:rsid w:val="002A2958"/>
    <w:rsid w:val="002A2D3B"/>
    <w:rsid w:val="002A6FAA"/>
    <w:rsid w:val="002A7E4F"/>
    <w:rsid w:val="002B1F9E"/>
    <w:rsid w:val="002B6B40"/>
    <w:rsid w:val="002C1068"/>
    <w:rsid w:val="002C3195"/>
    <w:rsid w:val="002C4751"/>
    <w:rsid w:val="002D6AA3"/>
    <w:rsid w:val="002E679C"/>
    <w:rsid w:val="002F5F5F"/>
    <w:rsid w:val="00307082"/>
    <w:rsid w:val="0031367F"/>
    <w:rsid w:val="00323545"/>
    <w:rsid w:val="00324390"/>
    <w:rsid w:val="00324FC3"/>
    <w:rsid w:val="00325A00"/>
    <w:rsid w:val="00325E98"/>
    <w:rsid w:val="00326067"/>
    <w:rsid w:val="0033340A"/>
    <w:rsid w:val="0033387F"/>
    <w:rsid w:val="00333F89"/>
    <w:rsid w:val="00334679"/>
    <w:rsid w:val="0033775B"/>
    <w:rsid w:val="003424D4"/>
    <w:rsid w:val="00350EE1"/>
    <w:rsid w:val="003617A2"/>
    <w:rsid w:val="003649EE"/>
    <w:rsid w:val="00364C6F"/>
    <w:rsid w:val="00366D61"/>
    <w:rsid w:val="003738E5"/>
    <w:rsid w:val="0038441A"/>
    <w:rsid w:val="003960AD"/>
    <w:rsid w:val="003A4995"/>
    <w:rsid w:val="003A74BF"/>
    <w:rsid w:val="003B0E66"/>
    <w:rsid w:val="003B1A91"/>
    <w:rsid w:val="003B2490"/>
    <w:rsid w:val="003B767C"/>
    <w:rsid w:val="003C2DDD"/>
    <w:rsid w:val="003C6C06"/>
    <w:rsid w:val="003D0A9B"/>
    <w:rsid w:val="003D1A1C"/>
    <w:rsid w:val="003D1F37"/>
    <w:rsid w:val="003D48CE"/>
    <w:rsid w:val="003D67C6"/>
    <w:rsid w:val="003F0375"/>
    <w:rsid w:val="003F06A6"/>
    <w:rsid w:val="003F06E2"/>
    <w:rsid w:val="003F1E29"/>
    <w:rsid w:val="003F2056"/>
    <w:rsid w:val="003F36F2"/>
    <w:rsid w:val="00416919"/>
    <w:rsid w:val="004177E3"/>
    <w:rsid w:val="00427756"/>
    <w:rsid w:val="0043529B"/>
    <w:rsid w:val="0044219A"/>
    <w:rsid w:val="004450DA"/>
    <w:rsid w:val="0044540F"/>
    <w:rsid w:val="004615FB"/>
    <w:rsid w:val="00464D6B"/>
    <w:rsid w:val="00471A51"/>
    <w:rsid w:val="00473BAF"/>
    <w:rsid w:val="0047505B"/>
    <w:rsid w:val="004763D7"/>
    <w:rsid w:val="00482320"/>
    <w:rsid w:val="004825B6"/>
    <w:rsid w:val="0048365E"/>
    <w:rsid w:val="0049438B"/>
    <w:rsid w:val="004A27E2"/>
    <w:rsid w:val="004A4CE3"/>
    <w:rsid w:val="004A5B1F"/>
    <w:rsid w:val="004A63EC"/>
    <w:rsid w:val="004B32A7"/>
    <w:rsid w:val="004C2ACD"/>
    <w:rsid w:val="004C3829"/>
    <w:rsid w:val="004C6739"/>
    <w:rsid w:val="004D0CCF"/>
    <w:rsid w:val="004D3B80"/>
    <w:rsid w:val="004D3F21"/>
    <w:rsid w:val="004D4102"/>
    <w:rsid w:val="004D4510"/>
    <w:rsid w:val="004D66E5"/>
    <w:rsid w:val="004E19CE"/>
    <w:rsid w:val="004E2F31"/>
    <w:rsid w:val="004E66C5"/>
    <w:rsid w:val="004F072D"/>
    <w:rsid w:val="004F18F5"/>
    <w:rsid w:val="00500E7A"/>
    <w:rsid w:val="0050290D"/>
    <w:rsid w:val="00505BC8"/>
    <w:rsid w:val="005075CB"/>
    <w:rsid w:val="0051030B"/>
    <w:rsid w:val="005127B4"/>
    <w:rsid w:val="00512B38"/>
    <w:rsid w:val="00512EDC"/>
    <w:rsid w:val="00525B26"/>
    <w:rsid w:val="00527040"/>
    <w:rsid w:val="00527A01"/>
    <w:rsid w:val="00533273"/>
    <w:rsid w:val="005420BF"/>
    <w:rsid w:val="005425B4"/>
    <w:rsid w:val="0054504B"/>
    <w:rsid w:val="00550A61"/>
    <w:rsid w:val="00554728"/>
    <w:rsid w:val="00554C4E"/>
    <w:rsid w:val="00555737"/>
    <w:rsid w:val="00564C3B"/>
    <w:rsid w:val="005651F5"/>
    <w:rsid w:val="00567FC3"/>
    <w:rsid w:val="005715E3"/>
    <w:rsid w:val="005730C0"/>
    <w:rsid w:val="0057544D"/>
    <w:rsid w:val="00577060"/>
    <w:rsid w:val="005801F7"/>
    <w:rsid w:val="005845BE"/>
    <w:rsid w:val="005870BB"/>
    <w:rsid w:val="005964AC"/>
    <w:rsid w:val="005975BF"/>
    <w:rsid w:val="005A141B"/>
    <w:rsid w:val="005A4652"/>
    <w:rsid w:val="005A7070"/>
    <w:rsid w:val="005A7940"/>
    <w:rsid w:val="005B3303"/>
    <w:rsid w:val="005B42E6"/>
    <w:rsid w:val="005B479D"/>
    <w:rsid w:val="005C20FE"/>
    <w:rsid w:val="005C3A9A"/>
    <w:rsid w:val="005C3FB5"/>
    <w:rsid w:val="005C46CE"/>
    <w:rsid w:val="005C69A8"/>
    <w:rsid w:val="005D0C7E"/>
    <w:rsid w:val="005D2952"/>
    <w:rsid w:val="005D3499"/>
    <w:rsid w:val="005D393A"/>
    <w:rsid w:val="005E3FD5"/>
    <w:rsid w:val="005E552D"/>
    <w:rsid w:val="005F11AB"/>
    <w:rsid w:val="005F33D9"/>
    <w:rsid w:val="005F4386"/>
    <w:rsid w:val="005F5914"/>
    <w:rsid w:val="005F6451"/>
    <w:rsid w:val="00602AF8"/>
    <w:rsid w:val="00604A53"/>
    <w:rsid w:val="00605322"/>
    <w:rsid w:val="006071CD"/>
    <w:rsid w:val="006115DA"/>
    <w:rsid w:val="00613CFC"/>
    <w:rsid w:val="00615567"/>
    <w:rsid w:val="00617BB1"/>
    <w:rsid w:val="00624BB6"/>
    <w:rsid w:val="006253A4"/>
    <w:rsid w:val="006262AD"/>
    <w:rsid w:val="00627374"/>
    <w:rsid w:val="00634B9E"/>
    <w:rsid w:val="00640EFB"/>
    <w:rsid w:val="006416C0"/>
    <w:rsid w:val="00642DC7"/>
    <w:rsid w:val="006430D0"/>
    <w:rsid w:val="00644084"/>
    <w:rsid w:val="0064618C"/>
    <w:rsid w:val="00646E95"/>
    <w:rsid w:val="00650E8B"/>
    <w:rsid w:val="006612D9"/>
    <w:rsid w:val="006629B4"/>
    <w:rsid w:val="00670192"/>
    <w:rsid w:val="006712C5"/>
    <w:rsid w:val="006732A1"/>
    <w:rsid w:val="006739ED"/>
    <w:rsid w:val="00675B55"/>
    <w:rsid w:val="00675F76"/>
    <w:rsid w:val="00676676"/>
    <w:rsid w:val="00676974"/>
    <w:rsid w:val="006769A1"/>
    <w:rsid w:val="00676CE8"/>
    <w:rsid w:val="0067778E"/>
    <w:rsid w:val="006801EF"/>
    <w:rsid w:val="0068054B"/>
    <w:rsid w:val="00682EAD"/>
    <w:rsid w:val="00683038"/>
    <w:rsid w:val="006832EE"/>
    <w:rsid w:val="006C26A2"/>
    <w:rsid w:val="006C522C"/>
    <w:rsid w:val="006C689C"/>
    <w:rsid w:val="006C6FE7"/>
    <w:rsid w:val="006D1201"/>
    <w:rsid w:val="006D3C19"/>
    <w:rsid w:val="006D76D3"/>
    <w:rsid w:val="006E2E35"/>
    <w:rsid w:val="006E499C"/>
    <w:rsid w:val="006E516F"/>
    <w:rsid w:val="006E7590"/>
    <w:rsid w:val="006E75C9"/>
    <w:rsid w:val="006F5F54"/>
    <w:rsid w:val="006F6A0A"/>
    <w:rsid w:val="007001D2"/>
    <w:rsid w:val="00700F26"/>
    <w:rsid w:val="00702CBA"/>
    <w:rsid w:val="007030B6"/>
    <w:rsid w:val="00705389"/>
    <w:rsid w:val="00705D02"/>
    <w:rsid w:val="0071191B"/>
    <w:rsid w:val="007143FA"/>
    <w:rsid w:val="00715C11"/>
    <w:rsid w:val="007167E7"/>
    <w:rsid w:val="00721D5A"/>
    <w:rsid w:val="0072225D"/>
    <w:rsid w:val="00722E0F"/>
    <w:rsid w:val="00723741"/>
    <w:rsid w:val="007321AE"/>
    <w:rsid w:val="00733876"/>
    <w:rsid w:val="00733FD1"/>
    <w:rsid w:val="00741ADA"/>
    <w:rsid w:val="00746B52"/>
    <w:rsid w:val="00750462"/>
    <w:rsid w:val="0075118C"/>
    <w:rsid w:val="007527A6"/>
    <w:rsid w:val="00753FE2"/>
    <w:rsid w:val="00766DDE"/>
    <w:rsid w:val="00774194"/>
    <w:rsid w:val="00777B4F"/>
    <w:rsid w:val="0078221F"/>
    <w:rsid w:val="00784277"/>
    <w:rsid w:val="00787437"/>
    <w:rsid w:val="0079013B"/>
    <w:rsid w:val="00790322"/>
    <w:rsid w:val="00794C8C"/>
    <w:rsid w:val="007A45CE"/>
    <w:rsid w:val="007C0B69"/>
    <w:rsid w:val="007C2AC6"/>
    <w:rsid w:val="007C416A"/>
    <w:rsid w:val="007C462F"/>
    <w:rsid w:val="007D4062"/>
    <w:rsid w:val="007D6766"/>
    <w:rsid w:val="007E79DC"/>
    <w:rsid w:val="007F063B"/>
    <w:rsid w:val="007F1668"/>
    <w:rsid w:val="007F3DFA"/>
    <w:rsid w:val="007F6A26"/>
    <w:rsid w:val="008049AD"/>
    <w:rsid w:val="0080514F"/>
    <w:rsid w:val="00805D6A"/>
    <w:rsid w:val="00816076"/>
    <w:rsid w:val="00820EDD"/>
    <w:rsid w:val="00836E63"/>
    <w:rsid w:val="00843244"/>
    <w:rsid w:val="0084432E"/>
    <w:rsid w:val="008447F1"/>
    <w:rsid w:val="00845B07"/>
    <w:rsid w:val="00847040"/>
    <w:rsid w:val="0085046E"/>
    <w:rsid w:val="00852C46"/>
    <w:rsid w:val="00852FF1"/>
    <w:rsid w:val="008538AC"/>
    <w:rsid w:val="00854E67"/>
    <w:rsid w:val="00856F33"/>
    <w:rsid w:val="00861911"/>
    <w:rsid w:val="00863C1E"/>
    <w:rsid w:val="00870784"/>
    <w:rsid w:val="00871A4F"/>
    <w:rsid w:val="00871B58"/>
    <w:rsid w:val="00872C11"/>
    <w:rsid w:val="00874EB7"/>
    <w:rsid w:val="00875B94"/>
    <w:rsid w:val="00876A15"/>
    <w:rsid w:val="00880284"/>
    <w:rsid w:val="008811DB"/>
    <w:rsid w:val="00884717"/>
    <w:rsid w:val="00886EFC"/>
    <w:rsid w:val="00890301"/>
    <w:rsid w:val="00891387"/>
    <w:rsid w:val="00893120"/>
    <w:rsid w:val="008948F1"/>
    <w:rsid w:val="008953D8"/>
    <w:rsid w:val="008A45CB"/>
    <w:rsid w:val="008B3409"/>
    <w:rsid w:val="008B35F6"/>
    <w:rsid w:val="008B6CFC"/>
    <w:rsid w:val="008B7007"/>
    <w:rsid w:val="008B734F"/>
    <w:rsid w:val="008C2E7A"/>
    <w:rsid w:val="008C44C0"/>
    <w:rsid w:val="008C6039"/>
    <w:rsid w:val="008D28DC"/>
    <w:rsid w:val="008D6809"/>
    <w:rsid w:val="008E4942"/>
    <w:rsid w:val="008E77B6"/>
    <w:rsid w:val="008F0425"/>
    <w:rsid w:val="008F7DB2"/>
    <w:rsid w:val="0090171C"/>
    <w:rsid w:val="009033EF"/>
    <w:rsid w:val="009036A9"/>
    <w:rsid w:val="00905FF3"/>
    <w:rsid w:val="00910241"/>
    <w:rsid w:val="0091137F"/>
    <w:rsid w:val="00911514"/>
    <w:rsid w:val="00912B3A"/>
    <w:rsid w:val="0091571E"/>
    <w:rsid w:val="00915EF6"/>
    <w:rsid w:val="00917026"/>
    <w:rsid w:val="00917705"/>
    <w:rsid w:val="00920D1A"/>
    <w:rsid w:val="00921D13"/>
    <w:rsid w:val="009224E6"/>
    <w:rsid w:val="00923032"/>
    <w:rsid w:val="009251CD"/>
    <w:rsid w:val="009278C8"/>
    <w:rsid w:val="009343BA"/>
    <w:rsid w:val="00934795"/>
    <w:rsid w:val="009368F1"/>
    <w:rsid w:val="00936B36"/>
    <w:rsid w:val="00944799"/>
    <w:rsid w:val="00945AC1"/>
    <w:rsid w:val="00950592"/>
    <w:rsid w:val="009663C8"/>
    <w:rsid w:val="0096CF37"/>
    <w:rsid w:val="00971985"/>
    <w:rsid w:val="0097388D"/>
    <w:rsid w:val="009742CB"/>
    <w:rsid w:val="009821E0"/>
    <w:rsid w:val="00983ED9"/>
    <w:rsid w:val="00987124"/>
    <w:rsid w:val="009906B6"/>
    <w:rsid w:val="00992959"/>
    <w:rsid w:val="009949B7"/>
    <w:rsid w:val="009A027C"/>
    <w:rsid w:val="009A1EBF"/>
    <w:rsid w:val="009A41D1"/>
    <w:rsid w:val="009A75CB"/>
    <w:rsid w:val="009A79F9"/>
    <w:rsid w:val="009A7E11"/>
    <w:rsid w:val="009B311B"/>
    <w:rsid w:val="009B37A4"/>
    <w:rsid w:val="009B722B"/>
    <w:rsid w:val="009C07C2"/>
    <w:rsid w:val="009C30B1"/>
    <w:rsid w:val="009D196E"/>
    <w:rsid w:val="009E22D9"/>
    <w:rsid w:val="009E2B4C"/>
    <w:rsid w:val="009E3483"/>
    <w:rsid w:val="009E5EB7"/>
    <w:rsid w:val="009F1157"/>
    <w:rsid w:val="009F54ED"/>
    <w:rsid w:val="00A0628D"/>
    <w:rsid w:val="00A11C5F"/>
    <w:rsid w:val="00A12F87"/>
    <w:rsid w:val="00A135AD"/>
    <w:rsid w:val="00A16821"/>
    <w:rsid w:val="00A2549A"/>
    <w:rsid w:val="00A25D40"/>
    <w:rsid w:val="00A26C59"/>
    <w:rsid w:val="00A344CE"/>
    <w:rsid w:val="00A350D5"/>
    <w:rsid w:val="00A3682C"/>
    <w:rsid w:val="00A36B5D"/>
    <w:rsid w:val="00A42253"/>
    <w:rsid w:val="00A43954"/>
    <w:rsid w:val="00A44FA4"/>
    <w:rsid w:val="00A46305"/>
    <w:rsid w:val="00A505E5"/>
    <w:rsid w:val="00A52842"/>
    <w:rsid w:val="00A749E5"/>
    <w:rsid w:val="00A7A7F3"/>
    <w:rsid w:val="00A864AD"/>
    <w:rsid w:val="00A9196E"/>
    <w:rsid w:val="00A92563"/>
    <w:rsid w:val="00A9306B"/>
    <w:rsid w:val="00AA6F66"/>
    <w:rsid w:val="00AB0C19"/>
    <w:rsid w:val="00AB6B6A"/>
    <w:rsid w:val="00AB7127"/>
    <w:rsid w:val="00AC1A2C"/>
    <w:rsid w:val="00AC553D"/>
    <w:rsid w:val="00AC6F41"/>
    <w:rsid w:val="00AC71FD"/>
    <w:rsid w:val="00AD7BE1"/>
    <w:rsid w:val="00AE0F9D"/>
    <w:rsid w:val="00AE77E0"/>
    <w:rsid w:val="00B03931"/>
    <w:rsid w:val="00B1088B"/>
    <w:rsid w:val="00B143BA"/>
    <w:rsid w:val="00B14B95"/>
    <w:rsid w:val="00B155A0"/>
    <w:rsid w:val="00B2396B"/>
    <w:rsid w:val="00B23AD0"/>
    <w:rsid w:val="00B2525B"/>
    <w:rsid w:val="00B2793F"/>
    <w:rsid w:val="00B30EAA"/>
    <w:rsid w:val="00B3314E"/>
    <w:rsid w:val="00B36DC0"/>
    <w:rsid w:val="00B37CEE"/>
    <w:rsid w:val="00B47ABD"/>
    <w:rsid w:val="00B50AA2"/>
    <w:rsid w:val="00B54E42"/>
    <w:rsid w:val="00B555D9"/>
    <w:rsid w:val="00B5635F"/>
    <w:rsid w:val="00B575C7"/>
    <w:rsid w:val="00B64949"/>
    <w:rsid w:val="00B64BDF"/>
    <w:rsid w:val="00B657ED"/>
    <w:rsid w:val="00B66CD3"/>
    <w:rsid w:val="00B66D77"/>
    <w:rsid w:val="00B718F5"/>
    <w:rsid w:val="00B81DD0"/>
    <w:rsid w:val="00B81FD5"/>
    <w:rsid w:val="00B86155"/>
    <w:rsid w:val="00B86ABD"/>
    <w:rsid w:val="00B9282A"/>
    <w:rsid w:val="00B9576D"/>
    <w:rsid w:val="00B97360"/>
    <w:rsid w:val="00BA29D5"/>
    <w:rsid w:val="00BA6271"/>
    <w:rsid w:val="00BB18EC"/>
    <w:rsid w:val="00BB32A4"/>
    <w:rsid w:val="00BB39A6"/>
    <w:rsid w:val="00BC17A8"/>
    <w:rsid w:val="00BC54DE"/>
    <w:rsid w:val="00BC7FC4"/>
    <w:rsid w:val="00BD50E2"/>
    <w:rsid w:val="00BD6E31"/>
    <w:rsid w:val="00BE33E7"/>
    <w:rsid w:val="00BF05E9"/>
    <w:rsid w:val="00BF34B7"/>
    <w:rsid w:val="00BF5B28"/>
    <w:rsid w:val="00C04553"/>
    <w:rsid w:val="00C04B50"/>
    <w:rsid w:val="00C055F5"/>
    <w:rsid w:val="00C07B5C"/>
    <w:rsid w:val="00C10954"/>
    <w:rsid w:val="00C10F46"/>
    <w:rsid w:val="00C1411C"/>
    <w:rsid w:val="00C17189"/>
    <w:rsid w:val="00C17ACD"/>
    <w:rsid w:val="00C20388"/>
    <w:rsid w:val="00C25C21"/>
    <w:rsid w:val="00C26823"/>
    <w:rsid w:val="00C313CC"/>
    <w:rsid w:val="00C4478D"/>
    <w:rsid w:val="00C47311"/>
    <w:rsid w:val="00C5185B"/>
    <w:rsid w:val="00C51E25"/>
    <w:rsid w:val="00C55FCD"/>
    <w:rsid w:val="00C6122F"/>
    <w:rsid w:val="00C6460B"/>
    <w:rsid w:val="00C67A50"/>
    <w:rsid w:val="00C717E8"/>
    <w:rsid w:val="00C73E0C"/>
    <w:rsid w:val="00C75C4F"/>
    <w:rsid w:val="00C80BE9"/>
    <w:rsid w:val="00C81FD0"/>
    <w:rsid w:val="00C85934"/>
    <w:rsid w:val="00C87315"/>
    <w:rsid w:val="00C879F8"/>
    <w:rsid w:val="00C9100F"/>
    <w:rsid w:val="00C91426"/>
    <w:rsid w:val="00C92A19"/>
    <w:rsid w:val="00C9444D"/>
    <w:rsid w:val="00CA079C"/>
    <w:rsid w:val="00CA699F"/>
    <w:rsid w:val="00CA6E9E"/>
    <w:rsid w:val="00CA7588"/>
    <w:rsid w:val="00CB1FAF"/>
    <w:rsid w:val="00CB54A1"/>
    <w:rsid w:val="00CC0E82"/>
    <w:rsid w:val="00CC2D6B"/>
    <w:rsid w:val="00CC3862"/>
    <w:rsid w:val="00CD181E"/>
    <w:rsid w:val="00CD1FEE"/>
    <w:rsid w:val="00CD4515"/>
    <w:rsid w:val="00CD5FE8"/>
    <w:rsid w:val="00CE0200"/>
    <w:rsid w:val="00CE52D3"/>
    <w:rsid w:val="00CE76C8"/>
    <w:rsid w:val="00CE7AC3"/>
    <w:rsid w:val="00CF05F0"/>
    <w:rsid w:val="00CF1CEF"/>
    <w:rsid w:val="00CF3418"/>
    <w:rsid w:val="00CF5AFF"/>
    <w:rsid w:val="00CF73E8"/>
    <w:rsid w:val="00CF76C8"/>
    <w:rsid w:val="00D00303"/>
    <w:rsid w:val="00D017B9"/>
    <w:rsid w:val="00D018B0"/>
    <w:rsid w:val="00D02BC6"/>
    <w:rsid w:val="00D0335C"/>
    <w:rsid w:val="00D073B7"/>
    <w:rsid w:val="00D13177"/>
    <w:rsid w:val="00D21BEE"/>
    <w:rsid w:val="00D21F15"/>
    <w:rsid w:val="00D249BE"/>
    <w:rsid w:val="00D26394"/>
    <w:rsid w:val="00D278A6"/>
    <w:rsid w:val="00D31B32"/>
    <w:rsid w:val="00D36572"/>
    <w:rsid w:val="00D42C26"/>
    <w:rsid w:val="00D50289"/>
    <w:rsid w:val="00D52814"/>
    <w:rsid w:val="00D55FC4"/>
    <w:rsid w:val="00D6010C"/>
    <w:rsid w:val="00D63069"/>
    <w:rsid w:val="00D63BF5"/>
    <w:rsid w:val="00D707E2"/>
    <w:rsid w:val="00D716BA"/>
    <w:rsid w:val="00D802DC"/>
    <w:rsid w:val="00D834EE"/>
    <w:rsid w:val="00D85BDC"/>
    <w:rsid w:val="00D918D2"/>
    <w:rsid w:val="00D91CFF"/>
    <w:rsid w:val="00D96000"/>
    <w:rsid w:val="00D97429"/>
    <w:rsid w:val="00DA0E0A"/>
    <w:rsid w:val="00DA3608"/>
    <w:rsid w:val="00DB1844"/>
    <w:rsid w:val="00DB4F9F"/>
    <w:rsid w:val="00DB5199"/>
    <w:rsid w:val="00DB7492"/>
    <w:rsid w:val="00DC0221"/>
    <w:rsid w:val="00DC2B0A"/>
    <w:rsid w:val="00DD206E"/>
    <w:rsid w:val="00DD5F16"/>
    <w:rsid w:val="00DE1223"/>
    <w:rsid w:val="00DE62EE"/>
    <w:rsid w:val="00DF0923"/>
    <w:rsid w:val="00DF5937"/>
    <w:rsid w:val="00DF67EB"/>
    <w:rsid w:val="00DF7329"/>
    <w:rsid w:val="00E010ED"/>
    <w:rsid w:val="00E01E12"/>
    <w:rsid w:val="00E16817"/>
    <w:rsid w:val="00E174BF"/>
    <w:rsid w:val="00E209F8"/>
    <w:rsid w:val="00E24CB9"/>
    <w:rsid w:val="00E27557"/>
    <w:rsid w:val="00E30977"/>
    <w:rsid w:val="00E34A99"/>
    <w:rsid w:val="00E354D7"/>
    <w:rsid w:val="00E37B94"/>
    <w:rsid w:val="00E415A6"/>
    <w:rsid w:val="00E42C64"/>
    <w:rsid w:val="00E45AF2"/>
    <w:rsid w:val="00E4753A"/>
    <w:rsid w:val="00E52896"/>
    <w:rsid w:val="00E552DF"/>
    <w:rsid w:val="00E611C2"/>
    <w:rsid w:val="00E6223F"/>
    <w:rsid w:val="00E629DB"/>
    <w:rsid w:val="00E63A4D"/>
    <w:rsid w:val="00E73739"/>
    <w:rsid w:val="00E749D5"/>
    <w:rsid w:val="00E76C3E"/>
    <w:rsid w:val="00E81415"/>
    <w:rsid w:val="00E82FC1"/>
    <w:rsid w:val="00E834BB"/>
    <w:rsid w:val="00E902B3"/>
    <w:rsid w:val="00EA07B2"/>
    <w:rsid w:val="00EA3677"/>
    <w:rsid w:val="00EA37A6"/>
    <w:rsid w:val="00EB10E2"/>
    <w:rsid w:val="00EB245B"/>
    <w:rsid w:val="00EB2D1B"/>
    <w:rsid w:val="00EB2FE3"/>
    <w:rsid w:val="00EB4782"/>
    <w:rsid w:val="00EB60B2"/>
    <w:rsid w:val="00EC2131"/>
    <w:rsid w:val="00ED01F0"/>
    <w:rsid w:val="00ED13EE"/>
    <w:rsid w:val="00ED31B3"/>
    <w:rsid w:val="00ED7099"/>
    <w:rsid w:val="00EE0B8A"/>
    <w:rsid w:val="00EE1924"/>
    <w:rsid w:val="00EE2CFF"/>
    <w:rsid w:val="00EE2F9F"/>
    <w:rsid w:val="00EE3E65"/>
    <w:rsid w:val="00EF41CA"/>
    <w:rsid w:val="00EF5EAE"/>
    <w:rsid w:val="00F05919"/>
    <w:rsid w:val="00F0645B"/>
    <w:rsid w:val="00F07E3A"/>
    <w:rsid w:val="00F1284F"/>
    <w:rsid w:val="00F14026"/>
    <w:rsid w:val="00F15084"/>
    <w:rsid w:val="00F1568B"/>
    <w:rsid w:val="00F15E21"/>
    <w:rsid w:val="00F209C5"/>
    <w:rsid w:val="00F22F47"/>
    <w:rsid w:val="00F24532"/>
    <w:rsid w:val="00F25E34"/>
    <w:rsid w:val="00F3240E"/>
    <w:rsid w:val="00F32FEB"/>
    <w:rsid w:val="00F4317D"/>
    <w:rsid w:val="00F449AE"/>
    <w:rsid w:val="00F44CAF"/>
    <w:rsid w:val="00F46BBC"/>
    <w:rsid w:val="00F507BF"/>
    <w:rsid w:val="00F533ED"/>
    <w:rsid w:val="00F543B2"/>
    <w:rsid w:val="00F6114E"/>
    <w:rsid w:val="00F667EC"/>
    <w:rsid w:val="00F7118F"/>
    <w:rsid w:val="00F731C2"/>
    <w:rsid w:val="00F806A4"/>
    <w:rsid w:val="00F830ED"/>
    <w:rsid w:val="00F86259"/>
    <w:rsid w:val="00F9054F"/>
    <w:rsid w:val="00F9348E"/>
    <w:rsid w:val="00F93E92"/>
    <w:rsid w:val="00F94AAE"/>
    <w:rsid w:val="00F96CFB"/>
    <w:rsid w:val="00FA2AE9"/>
    <w:rsid w:val="00FA763F"/>
    <w:rsid w:val="00FB052F"/>
    <w:rsid w:val="00FB2E78"/>
    <w:rsid w:val="00FB390D"/>
    <w:rsid w:val="00FC66A3"/>
    <w:rsid w:val="00FD2E95"/>
    <w:rsid w:val="00FD3D1A"/>
    <w:rsid w:val="00FD6F38"/>
    <w:rsid w:val="00FD7FEB"/>
    <w:rsid w:val="00FE20F0"/>
    <w:rsid w:val="00FE6078"/>
    <w:rsid w:val="00FE614D"/>
    <w:rsid w:val="00FF1A24"/>
    <w:rsid w:val="00FF1B8C"/>
    <w:rsid w:val="00FF2972"/>
    <w:rsid w:val="00FF2B44"/>
    <w:rsid w:val="00FF6BE5"/>
    <w:rsid w:val="00FF743F"/>
    <w:rsid w:val="00FF7BD7"/>
    <w:rsid w:val="016D0713"/>
    <w:rsid w:val="0218A964"/>
    <w:rsid w:val="021CFAF6"/>
    <w:rsid w:val="027CC51F"/>
    <w:rsid w:val="02FF4C8D"/>
    <w:rsid w:val="031E667E"/>
    <w:rsid w:val="033B4F02"/>
    <w:rsid w:val="034C8F00"/>
    <w:rsid w:val="0391AFBF"/>
    <w:rsid w:val="03959450"/>
    <w:rsid w:val="03EAD1B1"/>
    <w:rsid w:val="03F2569C"/>
    <w:rsid w:val="043FAE59"/>
    <w:rsid w:val="048BA66E"/>
    <w:rsid w:val="05060654"/>
    <w:rsid w:val="05C050BC"/>
    <w:rsid w:val="06073DA2"/>
    <w:rsid w:val="070EF2E1"/>
    <w:rsid w:val="07FFCA19"/>
    <w:rsid w:val="083B2942"/>
    <w:rsid w:val="08449CF2"/>
    <w:rsid w:val="0860BE42"/>
    <w:rsid w:val="089F2EEF"/>
    <w:rsid w:val="0ADF2DC4"/>
    <w:rsid w:val="0C8141DD"/>
    <w:rsid w:val="0C8CCBC8"/>
    <w:rsid w:val="0C8D6472"/>
    <w:rsid w:val="0C9580FD"/>
    <w:rsid w:val="0C99B55C"/>
    <w:rsid w:val="0D47CEA1"/>
    <w:rsid w:val="0D8ED164"/>
    <w:rsid w:val="0DEAF715"/>
    <w:rsid w:val="0E05C219"/>
    <w:rsid w:val="0ECFE624"/>
    <w:rsid w:val="0EE8865F"/>
    <w:rsid w:val="0EF0B192"/>
    <w:rsid w:val="0EF6A5A3"/>
    <w:rsid w:val="0F28DE81"/>
    <w:rsid w:val="0F381C8E"/>
    <w:rsid w:val="0F67604D"/>
    <w:rsid w:val="0F68520E"/>
    <w:rsid w:val="109B3412"/>
    <w:rsid w:val="10E36558"/>
    <w:rsid w:val="112BFFCB"/>
    <w:rsid w:val="11632A1D"/>
    <w:rsid w:val="12CCB7AF"/>
    <w:rsid w:val="12D818DA"/>
    <w:rsid w:val="12FA76A2"/>
    <w:rsid w:val="14B98E85"/>
    <w:rsid w:val="14EA6BC8"/>
    <w:rsid w:val="152FEE2E"/>
    <w:rsid w:val="1651BD9B"/>
    <w:rsid w:val="167F3082"/>
    <w:rsid w:val="17559D39"/>
    <w:rsid w:val="177271C0"/>
    <w:rsid w:val="179E3584"/>
    <w:rsid w:val="17B38B87"/>
    <w:rsid w:val="17CB9AEC"/>
    <w:rsid w:val="18ECDC4B"/>
    <w:rsid w:val="197D929B"/>
    <w:rsid w:val="1989D17C"/>
    <w:rsid w:val="19D61D7A"/>
    <w:rsid w:val="1A051D37"/>
    <w:rsid w:val="1A16775E"/>
    <w:rsid w:val="1A1E09C3"/>
    <w:rsid w:val="1A247FFC"/>
    <w:rsid w:val="1A2B5231"/>
    <w:rsid w:val="1AC32D4F"/>
    <w:rsid w:val="1ADB79D6"/>
    <w:rsid w:val="1AE7F566"/>
    <w:rsid w:val="1AEBA477"/>
    <w:rsid w:val="1B1115B9"/>
    <w:rsid w:val="1C17647F"/>
    <w:rsid w:val="1C26B89F"/>
    <w:rsid w:val="1CEDEAB9"/>
    <w:rsid w:val="1D4850D9"/>
    <w:rsid w:val="1D79170B"/>
    <w:rsid w:val="1E468642"/>
    <w:rsid w:val="1E8B2213"/>
    <w:rsid w:val="1EEEAAC4"/>
    <w:rsid w:val="1F037889"/>
    <w:rsid w:val="1FA274BF"/>
    <w:rsid w:val="1FAFD242"/>
    <w:rsid w:val="1FBD0563"/>
    <w:rsid w:val="1FE2F2D0"/>
    <w:rsid w:val="20016DCB"/>
    <w:rsid w:val="204262B0"/>
    <w:rsid w:val="2070C72F"/>
    <w:rsid w:val="21107D98"/>
    <w:rsid w:val="21A63036"/>
    <w:rsid w:val="22460C93"/>
    <w:rsid w:val="23192999"/>
    <w:rsid w:val="2360910A"/>
    <w:rsid w:val="238159EC"/>
    <w:rsid w:val="238FF6F8"/>
    <w:rsid w:val="239CADA1"/>
    <w:rsid w:val="23DA990B"/>
    <w:rsid w:val="248C5005"/>
    <w:rsid w:val="2534D2A2"/>
    <w:rsid w:val="2595767C"/>
    <w:rsid w:val="25CACEEB"/>
    <w:rsid w:val="25E40C2F"/>
    <w:rsid w:val="25E8FC83"/>
    <w:rsid w:val="25EFF4DE"/>
    <w:rsid w:val="2627619B"/>
    <w:rsid w:val="2630E639"/>
    <w:rsid w:val="267282A5"/>
    <w:rsid w:val="2704C431"/>
    <w:rsid w:val="271015E6"/>
    <w:rsid w:val="2773B6F6"/>
    <w:rsid w:val="2777B24C"/>
    <w:rsid w:val="277A31F6"/>
    <w:rsid w:val="279FAD50"/>
    <w:rsid w:val="27C5DA48"/>
    <w:rsid w:val="280AD589"/>
    <w:rsid w:val="285418D5"/>
    <w:rsid w:val="2875D42D"/>
    <w:rsid w:val="289E6027"/>
    <w:rsid w:val="2A0AAB00"/>
    <w:rsid w:val="2ABCE3FD"/>
    <w:rsid w:val="2B80E8CF"/>
    <w:rsid w:val="2BC059A4"/>
    <w:rsid w:val="2BF275B0"/>
    <w:rsid w:val="2C09FAFE"/>
    <w:rsid w:val="2C12365C"/>
    <w:rsid w:val="2CA50D09"/>
    <w:rsid w:val="2CA9C52F"/>
    <w:rsid w:val="2CF411A2"/>
    <w:rsid w:val="2D614C59"/>
    <w:rsid w:val="2D87384B"/>
    <w:rsid w:val="2D996C9E"/>
    <w:rsid w:val="2DB954D4"/>
    <w:rsid w:val="2F024D86"/>
    <w:rsid w:val="2F2150A0"/>
    <w:rsid w:val="2F8D2F6A"/>
    <w:rsid w:val="2FAFC0CE"/>
    <w:rsid w:val="2FF4C073"/>
    <w:rsid w:val="300299A0"/>
    <w:rsid w:val="3015AB38"/>
    <w:rsid w:val="30368F51"/>
    <w:rsid w:val="3041F40A"/>
    <w:rsid w:val="3049E253"/>
    <w:rsid w:val="306774D2"/>
    <w:rsid w:val="30688447"/>
    <w:rsid w:val="30CA8CD6"/>
    <w:rsid w:val="30FFF34B"/>
    <w:rsid w:val="3119020C"/>
    <w:rsid w:val="31A48AE2"/>
    <w:rsid w:val="31C3AF67"/>
    <w:rsid w:val="31E1618A"/>
    <w:rsid w:val="31F2001B"/>
    <w:rsid w:val="322F9D7F"/>
    <w:rsid w:val="32A6A46D"/>
    <w:rsid w:val="32BF68B0"/>
    <w:rsid w:val="3309FCB1"/>
    <w:rsid w:val="33662EE5"/>
    <w:rsid w:val="33A592A6"/>
    <w:rsid w:val="33DB3850"/>
    <w:rsid w:val="343F391A"/>
    <w:rsid w:val="34AEF461"/>
    <w:rsid w:val="34C12598"/>
    <w:rsid w:val="3529D080"/>
    <w:rsid w:val="358B734D"/>
    <w:rsid w:val="35C8104F"/>
    <w:rsid w:val="35E1C971"/>
    <w:rsid w:val="3639A3ED"/>
    <w:rsid w:val="36C6BA22"/>
    <w:rsid w:val="373F6283"/>
    <w:rsid w:val="3740D8A9"/>
    <w:rsid w:val="37674592"/>
    <w:rsid w:val="38212D05"/>
    <w:rsid w:val="3826D793"/>
    <w:rsid w:val="3835578D"/>
    <w:rsid w:val="39583FF8"/>
    <w:rsid w:val="39D6DC72"/>
    <w:rsid w:val="3A4F663D"/>
    <w:rsid w:val="3AC7431E"/>
    <w:rsid w:val="3C329D4C"/>
    <w:rsid w:val="3C7CBA68"/>
    <w:rsid w:val="3C85344B"/>
    <w:rsid w:val="3C9A44D9"/>
    <w:rsid w:val="3DCA7CEE"/>
    <w:rsid w:val="3E0392BC"/>
    <w:rsid w:val="3E1B8AA7"/>
    <w:rsid w:val="3E5CA484"/>
    <w:rsid w:val="3EA7D0DF"/>
    <w:rsid w:val="3EAC9BE2"/>
    <w:rsid w:val="3ECE1867"/>
    <w:rsid w:val="3F0A8F6D"/>
    <w:rsid w:val="3F1A41D6"/>
    <w:rsid w:val="3F21D6D4"/>
    <w:rsid w:val="3F897E0D"/>
    <w:rsid w:val="3F922DC3"/>
    <w:rsid w:val="3FD84934"/>
    <w:rsid w:val="3FE3AB58"/>
    <w:rsid w:val="4059EA7D"/>
    <w:rsid w:val="4064098E"/>
    <w:rsid w:val="408CD221"/>
    <w:rsid w:val="40923EF9"/>
    <w:rsid w:val="40F129BD"/>
    <w:rsid w:val="412378D3"/>
    <w:rsid w:val="413B5EA9"/>
    <w:rsid w:val="41770749"/>
    <w:rsid w:val="41902DA2"/>
    <w:rsid w:val="41CBF5C6"/>
    <w:rsid w:val="422609FF"/>
    <w:rsid w:val="423865EC"/>
    <w:rsid w:val="437ACDBC"/>
    <w:rsid w:val="43E092BE"/>
    <w:rsid w:val="4426F36D"/>
    <w:rsid w:val="4451EB2E"/>
    <w:rsid w:val="44C5A250"/>
    <w:rsid w:val="455ACAE5"/>
    <w:rsid w:val="45764F84"/>
    <w:rsid w:val="45A1763E"/>
    <w:rsid w:val="46045431"/>
    <w:rsid w:val="462BDA33"/>
    <w:rsid w:val="4687DCAA"/>
    <w:rsid w:val="46EA1FB9"/>
    <w:rsid w:val="4740DF35"/>
    <w:rsid w:val="4797D512"/>
    <w:rsid w:val="47B82DE0"/>
    <w:rsid w:val="4826BBAD"/>
    <w:rsid w:val="487B08C3"/>
    <w:rsid w:val="48889BB7"/>
    <w:rsid w:val="48B3455A"/>
    <w:rsid w:val="48E342B9"/>
    <w:rsid w:val="49936F38"/>
    <w:rsid w:val="49A4F3CA"/>
    <w:rsid w:val="49AFEDEE"/>
    <w:rsid w:val="49DBCA79"/>
    <w:rsid w:val="4A1B4806"/>
    <w:rsid w:val="4A382B53"/>
    <w:rsid w:val="4A4940AD"/>
    <w:rsid w:val="4A7591CD"/>
    <w:rsid w:val="4A76C416"/>
    <w:rsid w:val="4B5ED603"/>
    <w:rsid w:val="4BF388EB"/>
    <w:rsid w:val="4C48A0BC"/>
    <w:rsid w:val="4C745975"/>
    <w:rsid w:val="4C935C37"/>
    <w:rsid w:val="4C941111"/>
    <w:rsid w:val="4CA95A60"/>
    <w:rsid w:val="4CF91421"/>
    <w:rsid w:val="4D31E11C"/>
    <w:rsid w:val="4D92EA59"/>
    <w:rsid w:val="4E810572"/>
    <w:rsid w:val="4F275A91"/>
    <w:rsid w:val="4F3B0B03"/>
    <w:rsid w:val="4F536633"/>
    <w:rsid w:val="4F809F73"/>
    <w:rsid w:val="4F88FBB0"/>
    <w:rsid w:val="4FA4557E"/>
    <w:rsid w:val="5010EABF"/>
    <w:rsid w:val="504355B9"/>
    <w:rsid w:val="5066B21E"/>
    <w:rsid w:val="506A3969"/>
    <w:rsid w:val="509C4983"/>
    <w:rsid w:val="50B98960"/>
    <w:rsid w:val="50C92CB9"/>
    <w:rsid w:val="5188F63B"/>
    <w:rsid w:val="51DC8421"/>
    <w:rsid w:val="5258F327"/>
    <w:rsid w:val="527524F9"/>
    <w:rsid w:val="538A17E0"/>
    <w:rsid w:val="53AD0AE4"/>
    <w:rsid w:val="53BF2085"/>
    <w:rsid w:val="546239D5"/>
    <w:rsid w:val="547C735A"/>
    <w:rsid w:val="554815D7"/>
    <w:rsid w:val="554AFCC5"/>
    <w:rsid w:val="55931FFD"/>
    <w:rsid w:val="55DAF68E"/>
    <w:rsid w:val="55DB0E8D"/>
    <w:rsid w:val="5605D357"/>
    <w:rsid w:val="5642166A"/>
    <w:rsid w:val="5665567F"/>
    <w:rsid w:val="56966A76"/>
    <w:rsid w:val="569CECBD"/>
    <w:rsid w:val="57196FB6"/>
    <w:rsid w:val="575CAAE1"/>
    <w:rsid w:val="57B10E0D"/>
    <w:rsid w:val="57C8744F"/>
    <w:rsid w:val="57F83FF0"/>
    <w:rsid w:val="581A2329"/>
    <w:rsid w:val="586FD802"/>
    <w:rsid w:val="58718AC8"/>
    <w:rsid w:val="58E9ED89"/>
    <w:rsid w:val="59A32623"/>
    <w:rsid w:val="5A1234A1"/>
    <w:rsid w:val="5A6BFF08"/>
    <w:rsid w:val="5A74C7DE"/>
    <w:rsid w:val="5A992F20"/>
    <w:rsid w:val="5B31B624"/>
    <w:rsid w:val="5B640B1E"/>
    <w:rsid w:val="5BE6320F"/>
    <w:rsid w:val="5C04B411"/>
    <w:rsid w:val="5C3C2DCD"/>
    <w:rsid w:val="5C9ADA47"/>
    <w:rsid w:val="5CD2343D"/>
    <w:rsid w:val="5CE3F240"/>
    <w:rsid w:val="5D58B24A"/>
    <w:rsid w:val="5D7BE3A3"/>
    <w:rsid w:val="5E088B60"/>
    <w:rsid w:val="5E655A93"/>
    <w:rsid w:val="5E835A28"/>
    <w:rsid w:val="5F636215"/>
    <w:rsid w:val="5F74C4D2"/>
    <w:rsid w:val="5F960806"/>
    <w:rsid w:val="5FA931C9"/>
    <w:rsid w:val="5FE54E6B"/>
    <w:rsid w:val="5FF06977"/>
    <w:rsid w:val="60000E24"/>
    <w:rsid w:val="6030F22C"/>
    <w:rsid w:val="60572459"/>
    <w:rsid w:val="60778AB6"/>
    <w:rsid w:val="61456D81"/>
    <w:rsid w:val="618F8A4B"/>
    <w:rsid w:val="62048E49"/>
    <w:rsid w:val="622FFD12"/>
    <w:rsid w:val="6230F9A2"/>
    <w:rsid w:val="6256A3E1"/>
    <w:rsid w:val="62BAB37B"/>
    <w:rsid w:val="62D2CAE5"/>
    <w:rsid w:val="62F07ACE"/>
    <w:rsid w:val="63BC6C0B"/>
    <w:rsid w:val="64352CA7"/>
    <w:rsid w:val="6480A8C5"/>
    <w:rsid w:val="648A3281"/>
    <w:rsid w:val="64937068"/>
    <w:rsid w:val="654B50B1"/>
    <w:rsid w:val="657B3D4E"/>
    <w:rsid w:val="65C694F0"/>
    <w:rsid w:val="661032AC"/>
    <w:rsid w:val="662AC434"/>
    <w:rsid w:val="66ADB63A"/>
    <w:rsid w:val="66B814B8"/>
    <w:rsid w:val="66CD86CB"/>
    <w:rsid w:val="67E272D7"/>
    <w:rsid w:val="6866E888"/>
    <w:rsid w:val="6935D0BB"/>
    <w:rsid w:val="6995E11A"/>
    <w:rsid w:val="6A8FF79D"/>
    <w:rsid w:val="6ABCBBAC"/>
    <w:rsid w:val="6AE15859"/>
    <w:rsid w:val="6C2B4177"/>
    <w:rsid w:val="6C6AA54A"/>
    <w:rsid w:val="6CC0399D"/>
    <w:rsid w:val="6D1AC025"/>
    <w:rsid w:val="6D3332B4"/>
    <w:rsid w:val="6DDBB3BE"/>
    <w:rsid w:val="6DE494B0"/>
    <w:rsid w:val="6E8E51A8"/>
    <w:rsid w:val="6EA59B02"/>
    <w:rsid w:val="6ECC292E"/>
    <w:rsid w:val="6F489DEC"/>
    <w:rsid w:val="6FD0D5DC"/>
    <w:rsid w:val="70631449"/>
    <w:rsid w:val="706D7F61"/>
    <w:rsid w:val="70DD08D2"/>
    <w:rsid w:val="70E18183"/>
    <w:rsid w:val="713912F0"/>
    <w:rsid w:val="713CCC1B"/>
    <w:rsid w:val="71B05AF1"/>
    <w:rsid w:val="71E143D6"/>
    <w:rsid w:val="72177565"/>
    <w:rsid w:val="722A8FA6"/>
    <w:rsid w:val="7235FC30"/>
    <w:rsid w:val="72556A00"/>
    <w:rsid w:val="7267231B"/>
    <w:rsid w:val="72E27B91"/>
    <w:rsid w:val="73E6B631"/>
    <w:rsid w:val="743EA7B4"/>
    <w:rsid w:val="747BFE3D"/>
    <w:rsid w:val="747C77E3"/>
    <w:rsid w:val="74B4C3C9"/>
    <w:rsid w:val="74B580B3"/>
    <w:rsid w:val="74F75358"/>
    <w:rsid w:val="751548C9"/>
    <w:rsid w:val="759DFA7B"/>
    <w:rsid w:val="75FFC905"/>
    <w:rsid w:val="76182EAF"/>
    <w:rsid w:val="761D18F9"/>
    <w:rsid w:val="763BA1BA"/>
    <w:rsid w:val="763DDECA"/>
    <w:rsid w:val="76F56305"/>
    <w:rsid w:val="77BD47A6"/>
    <w:rsid w:val="781B0882"/>
    <w:rsid w:val="7833FECB"/>
    <w:rsid w:val="78FAC7FE"/>
    <w:rsid w:val="79AAF460"/>
    <w:rsid w:val="79F61A4A"/>
    <w:rsid w:val="7A1CF031"/>
    <w:rsid w:val="7A3D1750"/>
    <w:rsid w:val="7A79E687"/>
    <w:rsid w:val="7A99A2DE"/>
    <w:rsid w:val="7AB8F202"/>
    <w:rsid w:val="7B24C537"/>
    <w:rsid w:val="7B5EDC8B"/>
    <w:rsid w:val="7C642CC6"/>
    <w:rsid w:val="7CD27540"/>
    <w:rsid w:val="7CD6ED0D"/>
    <w:rsid w:val="7D4914FD"/>
    <w:rsid w:val="7DCC8C85"/>
    <w:rsid w:val="7DD5A04B"/>
    <w:rsid w:val="7E227B7F"/>
    <w:rsid w:val="7EA6D19D"/>
    <w:rsid w:val="7ED04864"/>
    <w:rsid w:val="7FACDCF3"/>
    <w:rsid w:val="7FC98FF0"/>
    <w:rsid w:val="7FD6EFC3"/>
    <w:rsid w:val="7FEA9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A8984"/>
  <w15:chartTrackingRefBased/>
  <w15:docId w15:val="{78D17920-0A05-4C24-BB3A-2A5A17829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51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51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51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51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51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51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51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51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51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51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51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51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51F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51F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51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51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51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51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51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51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51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51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51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51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51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51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51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51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51F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1707</Words>
  <Characters>9734</Characters>
  <Application>Microsoft Office Word</Application>
  <DocSecurity>4</DocSecurity>
  <Lines>81</Lines>
  <Paragraphs>22</Paragraphs>
  <ScaleCrop>false</ScaleCrop>
  <Company/>
  <LinksUpToDate>false</LinksUpToDate>
  <CharactersWithSpaces>11419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Acosta Romero</dc:creator>
  <cp:keywords/>
  <dc:description/>
  <cp:lastModifiedBy>David Alfonso Perez Rojas</cp:lastModifiedBy>
  <cp:revision>247</cp:revision>
  <dcterms:created xsi:type="dcterms:W3CDTF">2024-09-02T01:26:00Z</dcterms:created>
  <dcterms:modified xsi:type="dcterms:W3CDTF">2024-09-02T04:51:00Z</dcterms:modified>
</cp:coreProperties>
</file>